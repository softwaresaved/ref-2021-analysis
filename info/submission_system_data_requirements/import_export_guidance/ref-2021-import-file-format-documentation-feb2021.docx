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FEFA" w14:textId="77777777" w:rsidR="005C6E82" w:rsidRPr="00FA5E5F" w:rsidRDefault="00E56B46" w:rsidP="00FA5E5F">
      <w:pPr>
        <w:pStyle w:val="Heading1"/>
        <w:spacing w:before="0" w:line="300" w:lineRule="atLeast"/>
        <w:rPr>
          <w:rFonts w:ascii="Arial" w:hAnsi="Arial" w:cs="Arial"/>
          <w:b/>
          <w:color w:val="auto"/>
          <w:sz w:val="28"/>
          <w:szCs w:val="28"/>
        </w:rPr>
      </w:pPr>
      <w:r w:rsidRPr="00FA5E5F">
        <w:rPr>
          <w:rFonts w:ascii="Arial" w:hAnsi="Arial" w:cs="Arial"/>
          <w:b/>
          <w:color w:val="auto"/>
          <w:sz w:val="28"/>
          <w:szCs w:val="28"/>
        </w:rPr>
        <w:t>REF 2021 Import/Export documentation</w:t>
      </w:r>
    </w:p>
    <w:p w14:paraId="22C9B9F4" w14:textId="23D4184A" w:rsidR="00E56B46" w:rsidRDefault="00E56B46" w:rsidP="00FA5E5F">
      <w:pPr>
        <w:spacing w:after="0" w:line="300" w:lineRule="atLeast"/>
        <w:rPr>
          <w:rFonts w:ascii="Arial" w:hAnsi="Arial" w:cs="Arial"/>
          <w:sz w:val="21"/>
          <w:szCs w:val="21"/>
        </w:rPr>
      </w:pPr>
    </w:p>
    <w:p w14:paraId="53DADB0B" w14:textId="32B5A13B" w:rsidR="00652C2D" w:rsidRDefault="00652C2D" w:rsidP="00FA5E5F">
      <w:pPr>
        <w:spacing w:after="0" w:line="300" w:lineRule="atLeast"/>
        <w:rPr>
          <w:rFonts w:ascii="Arial" w:hAnsi="Arial" w:cs="Arial"/>
          <w:sz w:val="21"/>
          <w:szCs w:val="21"/>
        </w:rPr>
      </w:pPr>
      <w:r>
        <w:rPr>
          <w:rFonts w:ascii="Arial" w:hAnsi="Arial" w:cs="Arial"/>
          <w:sz w:val="21"/>
          <w:szCs w:val="21"/>
        </w:rPr>
        <w:t>Version: 2.</w:t>
      </w:r>
      <w:r w:rsidR="005402EF">
        <w:rPr>
          <w:rFonts w:ascii="Arial" w:hAnsi="Arial" w:cs="Arial"/>
          <w:sz w:val="21"/>
          <w:szCs w:val="21"/>
        </w:rPr>
        <w:t>6</w:t>
      </w:r>
      <w:r>
        <w:rPr>
          <w:rFonts w:ascii="Arial" w:hAnsi="Arial" w:cs="Arial"/>
          <w:sz w:val="21"/>
          <w:szCs w:val="21"/>
        </w:rPr>
        <w:t xml:space="preserve">, </w:t>
      </w:r>
      <w:r w:rsidR="005402EF">
        <w:rPr>
          <w:rFonts w:ascii="Arial" w:hAnsi="Arial" w:cs="Arial"/>
          <w:sz w:val="21"/>
          <w:szCs w:val="21"/>
        </w:rPr>
        <w:t>December</w:t>
      </w:r>
    </w:p>
    <w:p w14:paraId="58711F07" w14:textId="06C034A0" w:rsidR="00A833D3" w:rsidRDefault="00A833D3" w:rsidP="00FA5E5F">
      <w:pPr>
        <w:spacing w:after="0" w:line="300" w:lineRule="atLeast"/>
        <w:rPr>
          <w:rFonts w:ascii="Arial" w:hAnsi="Arial" w:cs="Arial"/>
          <w:sz w:val="21"/>
          <w:szCs w:val="21"/>
        </w:rPr>
      </w:pPr>
    </w:p>
    <w:p w14:paraId="00B84597" w14:textId="514318EA" w:rsidR="00A833D3" w:rsidRDefault="00A833D3" w:rsidP="00A833D3">
      <w:pPr>
        <w:pStyle w:val="Heading2"/>
        <w:spacing w:before="0" w:line="300" w:lineRule="atLeast"/>
        <w:rPr>
          <w:rFonts w:ascii="Arial" w:hAnsi="Arial" w:cs="Arial"/>
          <w:b/>
          <w:color w:val="auto"/>
          <w:sz w:val="22"/>
          <w:szCs w:val="22"/>
        </w:rPr>
      </w:pPr>
      <w:r>
        <w:rPr>
          <w:rFonts w:ascii="Arial" w:hAnsi="Arial" w:cs="Arial"/>
          <w:b/>
          <w:color w:val="auto"/>
          <w:sz w:val="22"/>
          <w:szCs w:val="22"/>
        </w:rPr>
        <w:t>Updates</w:t>
      </w:r>
    </w:p>
    <w:p w14:paraId="161FB2BC" w14:textId="772E85AF" w:rsidR="004B4C55" w:rsidRDefault="006A4C44" w:rsidP="004B4C55">
      <w:r>
        <w:t>Minor updates have been made following the publication of the submission system validation rules document.  These changes are highlighted</w:t>
      </w:r>
      <w:r w:rsidR="00794A69">
        <w:t xml:space="preserve"> in blue</w:t>
      </w:r>
      <w:r>
        <w:t>.</w:t>
      </w:r>
    </w:p>
    <w:p w14:paraId="4ECB8262" w14:textId="2813EA03" w:rsidR="009E7174" w:rsidRPr="004B4C55" w:rsidRDefault="009E7174" w:rsidP="004B4C55">
      <w:r>
        <w:t>New updates have been made to the documentation to take into account the changes to the submission system resulting to the changed timescale as a result of the COVID-19 pandemic.  These changes are highlighted in green.</w:t>
      </w:r>
    </w:p>
    <w:p w14:paraId="0F8B82B0" w14:textId="77777777" w:rsidR="00742253" w:rsidRPr="00742253" w:rsidRDefault="00A833D3" w:rsidP="00A833D3">
      <w:pPr>
        <w:pStyle w:val="ListParagraph"/>
        <w:numPr>
          <w:ilvl w:val="0"/>
          <w:numId w:val="1"/>
        </w:numPr>
        <w:spacing w:after="0" w:line="300" w:lineRule="atLeast"/>
        <w:ind w:left="0" w:firstLine="0"/>
        <w:rPr>
          <w:rFonts w:ascii="Arial" w:hAnsi="Arial" w:cs="Arial"/>
          <w:sz w:val="21"/>
          <w:szCs w:val="21"/>
        </w:rPr>
      </w:pPr>
      <w:r>
        <w:t>The import/export file formats have been updated bring them in-line with the submission system.  Most of the</w:t>
      </w:r>
      <w:r w:rsidR="00742253">
        <w:t xml:space="preserve"> changes</w:t>
      </w:r>
      <w:r>
        <w:t xml:space="preserve"> involved the renaming of fields or values.  Some new fields have been added when the implementation of the part of the system required them to be</w:t>
      </w:r>
      <w:r w:rsidR="00742253">
        <w:t>. T</w:t>
      </w:r>
      <w:r>
        <w:t xml:space="preserve">he postal </w:t>
      </w:r>
      <w:r w:rsidR="00742253">
        <w:t xml:space="preserve">address </w:t>
      </w:r>
      <w:r>
        <w:t>details have been removed from the case study contacts as they are no longer required</w:t>
      </w:r>
      <w:r w:rsidR="004B1BFB">
        <w:t xml:space="preserve">.  The impact case study grants section has been redesigned due to better understanding of the requirements for this section.  </w:t>
      </w:r>
    </w:p>
    <w:p w14:paraId="78783819" w14:textId="77777777" w:rsidR="00742253" w:rsidRPr="00742253" w:rsidRDefault="00742253" w:rsidP="00742253">
      <w:pPr>
        <w:pStyle w:val="ListParagraph"/>
        <w:spacing w:after="0" w:line="300" w:lineRule="atLeast"/>
        <w:ind w:left="0"/>
        <w:rPr>
          <w:rFonts w:ascii="Arial" w:hAnsi="Arial" w:cs="Arial"/>
          <w:sz w:val="21"/>
          <w:szCs w:val="21"/>
        </w:rPr>
      </w:pPr>
    </w:p>
    <w:p w14:paraId="385254C6" w14:textId="38CEF8E0" w:rsidR="00A833D3" w:rsidRDefault="00742253" w:rsidP="00742253">
      <w:pPr>
        <w:pStyle w:val="ListParagraph"/>
        <w:spacing w:after="0" w:line="300" w:lineRule="atLeast"/>
        <w:ind w:left="0"/>
        <w:rPr>
          <w:rFonts w:ascii="Arial" w:hAnsi="Arial" w:cs="Arial"/>
          <w:sz w:val="21"/>
          <w:szCs w:val="21"/>
        </w:rPr>
      </w:pPr>
      <w:r>
        <w:t>T</w:t>
      </w:r>
      <w:r w:rsidR="004B1BFB">
        <w:t xml:space="preserve">he import engine will support any files using the </w:t>
      </w:r>
      <w:r>
        <w:t xml:space="preserve">previous </w:t>
      </w:r>
      <w:r w:rsidR="004B1BFB">
        <w:t>format</w:t>
      </w:r>
      <w:r>
        <w:t xml:space="preserve"> </w:t>
      </w:r>
      <w:r w:rsidRPr="00742253">
        <w:rPr>
          <w:i/>
          <w:iCs/>
        </w:rPr>
        <w:t>except</w:t>
      </w:r>
      <w:r>
        <w:t xml:space="preserve"> for the format of the impact case studies</w:t>
      </w:r>
      <w:r w:rsidR="004B1BFB">
        <w:t xml:space="preserve">.  The changes are highlighted through the </w:t>
      </w:r>
      <w:r w:rsidR="009E7174">
        <w:t>document.</w:t>
      </w:r>
      <w:r w:rsidR="00A833D3" w:rsidRPr="00FA5E5F">
        <w:rPr>
          <w:rFonts w:ascii="Arial" w:hAnsi="Arial" w:cs="Arial"/>
          <w:sz w:val="21"/>
          <w:szCs w:val="21"/>
        </w:rPr>
        <w:t>.</w:t>
      </w:r>
      <w:r w:rsidR="00A833D3">
        <w:rPr>
          <w:rFonts w:ascii="Arial" w:hAnsi="Arial" w:cs="Arial"/>
          <w:sz w:val="21"/>
          <w:szCs w:val="21"/>
        </w:rPr>
        <w:t xml:space="preserve">   </w:t>
      </w:r>
    </w:p>
    <w:p w14:paraId="088CFD0A" w14:textId="77777777" w:rsidR="00652C2D" w:rsidRPr="00FA5E5F" w:rsidRDefault="00652C2D" w:rsidP="00FA5E5F">
      <w:pPr>
        <w:spacing w:after="0" w:line="300" w:lineRule="atLeast"/>
        <w:rPr>
          <w:rFonts w:ascii="Arial" w:hAnsi="Arial" w:cs="Arial"/>
          <w:sz w:val="21"/>
          <w:szCs w:val="21"/>
        </w:rPr>
      </w:pPr>
    </w:p>
    <w:p w14:paraId="2FEF8628" w14:textId="77777777" w:rsidR="00947675" w:rsidRPr="00FA5E5F" w:rsidRDefault="00947675" w:rsidP="00FA5E5F">
      <w:pPr>
        <w:pStyle w:val="Heading2"/>
        <w:spacing w:before="0" w:line="300" w:lineRule="atLeast"/>
        <w:rPr>
          <w:rFonts w:ascii="Arial" w:hAnsi="Arial" w:cs="Arial"/>
          <w:b/>
          <w:color w:val="auto"/>
          <w:sz w:val="22"/>
          <w:szCs w:val="22"/>
        </w:rPr>
      </w:pPr>
      <w:r w:rsidRPr="00FA5E5F">
        <w:rPr>
          <w:rFonts w:ascii="Arial" w:hAnsi="Arial" w:cs="Arial"/>
          <w:b/>
          <w:color w:val="auto"/>
          <w:sz w:val="22"/>
          <w:szCs w:val="22"/>
        </w:rPr>
        <w:t>Introduction</w:t>
      </w:r>
    </w:p>
    <w:p w14:paraId="5D1D157C" w14:textId="55529D3E" w:rsidR="00FA5E5F" w:rsidRDefault="00947675" w:rsidP="00FA5E5F">
      <w:pPr>
        <w:pStyle w:val="ListParagraph"/>
        <w:numPr>
          <w:ilvl w:val="0"/>
          <w:numId w:val="1"/>
        </w:numPr>
        <w:spacing w:after="0" w:line="300" w:lineRule="atLeast"/>
        <w:ind w:left="0" w:firstLine="0"/>
        <w:rPr>
          <w:rFonts w:ascii="Arial" w:hAnsi="Arial" w:cs="Arial"/>
          <w:sz w:val="21"/>
          <w:szCs w:val="21"/>
        </w:rPr>
      </w:pPr>
      <w:r w:rsidRPr="00FA5E5F">
        <w:rPr>
          <w:rFonts w:ascii="Arial" w:hAnsi="Arial" w:cs="Arial"/>
          <w:sz w:val="21"/>
          <w:szCs w:val="21"/>
        </w:rPr>
        <w:t>This document p</w:t>
      </w:r>
      <w:r w:rsidR="00E569FA" w:rsidRPr="00FA5E5F">
        <w:rPr>
          <w:rFonts w:ascii="Arial" w:hAnsi="Arial" w:cs="Arial"/>
          <w:sz w:val="21"/>
          <w:szCs w:val="21"/>
        </w:rPr>
        <w:t>rovides details of the structure of the import/export file formats, including the names of the tables and fields and details of the expected data types and field lengths.</w:t>
      </w:r>
      <w:r w:rsidR="00FA5E5F">
        <w:rPr>
          <w:rFonts w:ascii="Arial" w:hAnsi="Arial" w:cs="Arial"/>
          <w:sz w:val="21"/>
          <w:szCs w:val="21"/>
        </w:rPr>
        <w:t xml:space="preserve"> It </w:t>
      </w:r>
      <w:r w:rsidR="00FA5E5F" w:rsidRPr="00FA5E5F">
        <w:rPr>
          <w:rFonts w:ascii="Arial" w:hAnsi="Arial" w:cs="Arial"/>
          <w:sz w:val="21"/>
          <w:szCs w:val="21"/>
        </w:rPr>
        <w:t xml:space="preserve">should be read in conjunction with the </w:t>
      </w:r>
      <w:r w:rsidR="00FA5E5F">
        <w:rPr>
          <w:rFonts w:ascii="Arial" w:hAnsi="Arial" w:cs="Arial"/>
          <w:sz w:val="21"/>
          <w:szCs w:val="21"/>
        </w:rPr>
        <w:t>‘G</w:t>
      </w:r>
      <w:r w:rsidR="00FA5E5F" w:rsidRPr="00FA5E5F">
        <w:rPr>
          <w:rFonts w:ascii="Arial" w:hAnsi="Arial" w:cs="Arial"/>
          <w:sz w:val="21"/>
          <w:szCs w:val="21"/>
        </w:rPr>
        <w:t xml:space="preserve">uidance on submissions’ (REF </w:t>
      </w:r>
      <w:r w:rsidR="00FA5E5F">
        <w:rPr>
          <w:rFonts w:ascii="Arial" w:hAnsi="Arial" w:cs="Arial"/>
          <w:sz w:val="21"/>
          <w:szCs w:val="21"/>
        </w:rPr>
        <w:t>2019/01), hereafter ‘G</w:t>
      </w:r>
      <w:r w:rsidR="00FA5E5F" w:rsidRPr="00FA5E5F">
        <w:rPr>
          <w:rFonts w:ascii="Arial" w:hAnsi="Arial" w:cs="Arial"/>
          <w:sz w:val="21"/>
          <w:szCs w:val="21"/>
        </w:rPr>
        <w:t>uidance on submissions’</w:t>
      </w:r>
      <w:r w:rsidR="00FA5E5F">
        <w:rPr>
          <w:rFonts w:ascii="Arial" w:hAnsi="Arial" w:cs="Arial"/>
          <w:sz w:val="21"/>
          <w:szCs w:val="21"/>
        </w:rPr>
        <w:t>,</w:t>
      </w:r>
      <w:r w:rsidR="00FA5E5F" w:rsidRPr="00FA5E5F">
        <w:rPr>
          <w:rFonts w:ascii="Arial" w:hAnsi="Arial" w:cs="Arial"/>
          <w:sz w:val="21"/>
          <w:szCs w:val="21"/>
        </w:rPr>
        <w:t xml:space="preserve"> and ‘Panel criteria and working methods’ (REF </w:t>
      </w:r>
      <w:r w:rsidR="00FA5E5F">
        <w:rPr>
          <w:rFonts w:ascii="Arial" w:hAnsi="Arial" w:cs="Arial"/>
          <w:sz w:val="21"/>
          <w:szCs w:val="21"/>
        </w:rPr>
        <w:t>2019/02), hereafter ‘Panel criteria</w:t>
      </w:r>
      <w:r w:rsidR="00FA5E5F" w:rsidRPr="00FA5E5F">
        <w:rPr>
          <w:rFonts w:ascii="Arial" w:hAnsi="Arial" w:cs="Arial"/>
          <w:sz w:val="21"/>
          <w:szCs w:val="21"/>
        </w:rPr>
        <w:t xml:space="preserve">. These are available at </w:t>
      </w:r>
      <w:hyperlink r:id="rId11" w:history="1">
        <w:r w:rsidR="00FA5E5F" w:rsidRPr="00D6401D">
          <w:rPr>
            <w:rStyle w:val="Hyperlink"/>
            <w:rFonts w:ascii="Arial" w:hAnsi="Arial" w:cs="Arial"/>
            <w:sz w:val="21"/>
            <w:szCs w:val="21"/>
          </w:rPr>
          <w:t>www.ref.ac.uk</w:t>
        </w:r>
      </w:hyperlink>
      <w:r w:rsidR="00FA5E5F" w:rsidRPr="00FA5E5F">
        <w:rPr>
          <w:rFonts w:ascii="Arial" w:hAnsi="Arial" w:cs="Arial"/>
          <w:sz w:val="21"/>
          <w:szCs w:val="21"/>
        </w:rPr>
        <w:t>.</w:t>
      </w:r>
      <w:r w:rsidR="00FA5E5F">
        <w:rPr>
          <w:rFonts w:ascii="Arial" w:hAnsi="Arial" w:cs="Arial"/>
          <w:sz w:val="21"/>
          <w:szCs w:val="21"/>
        </w:rPr>
        <w:t xml:space="preserve"> </w:t>
      </w:r>
    </w:p>
    <w:p w14:paraId="0ACAF6C8" w14:textId="77777777" w:rsidR="00FA5E5F" w:rsidRDefault="00FA5E5F" w:rsidP="00FA5E5F">
      <w:pPr>
        <w:pStyle w:val="ListParagraph"/>
        <w:spacing w:after="0" w:line="300" w:lineRule="atLeast"/>
        <w:ind w:left="0"/>
        <w:rPr>
          <w:rFonts w:ascii="Arial" w:hAnsi="Arial" w:cs="Arial"/>
          <w:sz w:val="21"/>
          <w:szCs w:val="21"/>
        </w:rPr>
      </w:pPr>
    </w:p>
    <w:p w14:paraId="5D674902" w14:textId="6552ADDD" w:rsidR="00FA5E5F" w:rsidRDefault="00FA5E5F" w:rsidP="00FA5E5F">
      <w:pPr>
        <w:pStyle w:val="ListParagraph"/>
        <w:numPr>
          <w:ilvl w:val="0"/>
          <w:numId w:val="1"/>
        </w:numPr>
        <w:spacing w:after="0" w:line="300" w:lineRule="atLeast"/>
        <w:ind w:left="0" w:firstLine="0"/>
        <w:rPr>
          <w:rFonts w:ascii="Arial" w:hAnsi="Arial" w:cs="Arial"/>
          <w:sz w:val="21"/>
          <w:szCs w:val="21"/>
        </w:rPr>
      </w:pPr>
      <w:r w:rsidRPr="00FA5E5F">
        <w:rPr>
          <w:rFonts w:ascii="Arial" w:hAnsi="Arial" w:cs="Arial"/>
          <w:sz w:val="21"/>
          <w:szCs w:val="21"/>
        </w:rPr>
        <w:t>The data requirements listed show all possible data requirements, whether mandatory or optional, for the purpose of developing REF import files. Existence of a data requirement in this document does not indicate that it is a mandatory requirement for the REF.</w:t>
      </w:r>
    </w:p>
    <w:p w14:paraId="276A0663" w14:textId="77777777" w:rsidR="00FA5E5F" w:rsidRDefault="00FA5E5F" w:rsidP="00FA5E5F">
      <w:pPr>
        <w:pStyle w:val="ListParagraph"/>
        <w:spacing w:after="0" w:line="300" w:lineRule="atLeast"/>
        <w:ind w:left="0"/>
        <w:rPr>
          <w:rFonts w:ascii="Arial" w:hAnsi="Arial" w:cs="Arial"/>
          <w:sz w:val="21"/>
          <w:szCs w:val="21"/>
        </w:rPr>
      </w:pPr>
    </w:p>
    <w:p w14:paraId="2C83C468" w14:textId="1F463C44" w:rsidR="00947675" w:rsidRPr="00FA5E5F" w:rsidRDefault="00947675" w:rsidP="00FA5E5F">
      <w:pPr>
        <w:pStyle w:val="ListParagraph"/>
        <w:numPr>
          <w:ilvl w:val="0"/>
          <w:numId w:val="1"/>
        </w:numPr>
        <w:spacing w:after="0" w:line="300" w:lineRule="atLeast"/>
        <w:ind w:left="0" w:firstLine="0"/>
        <w:rPr>
          <w:rFonts w:ascii="Arial" w:hAnsi="Arial" w:cs="Arial"/>
          <w:sz w:val="21"/>
          <w:szCs w:val="21"/>
        </w:rPr>
      </w:pPr>
      <w:r w:rsidRPr="00FA5E5F">
        <w:rPr>
          <w:rFonts w:ascii="Arial" w:hAnsi="Arial" w:cs="Arial"/>
          <w:sz w:val="21"/>
          <w:szCs w:val="21"/>
        </w:rPr>
        <w:t>The case sensitivity of table and field names will follow the</w:t>
      </w:r>
      <w:r w:rsidR="00FA5E5F">
        <w:rPr>
          <w:rFonts w:ascii="Arial" w:hAnsi="Arial" w:cs="Arial"/>
          <w:sz w:val="21"/>
          <w:szCs w:val="21"/>
        </w:rPr>
        <w:t xml:space="preserve"> convention of the file format.</w:t>
      </w:r>
      <w:r w:rsidRPr="00FA5E5F">
        <w:rPr>
          <w:rFonts w:ascii="Arial" w:hAnsi="Arial" w:cs="Arial"/>
          <w:sz w:val="21"/>
          <w:szCs w:val="21"/>
        </w:rPr>
        <w:t xml:space="preserve"> If the file format is case sensitive then the names will follow the camel case convention which is how they appear in this document.</w:t>
      </w:r>
    </w:p>
    <w:p w14:paraId="56128C77" w14:textId="77777777" w:rsidR="00947675" w:rsidRPr="00FA5E5F" w:rsidRDefault="00947675" w:rsidP="00FA5E5F">
      <w:pPr>
        <w:spacing w:after="0" w:line="300" w:lineRule="atLeast"/>
        <w:rPr>
          <w:rFonts w:ascii="Arial" w:hAnsi="Arial" w:cs="Arial"/>
          <w:sz w:val="21"/>
          <w:szCs w:val="21"/>
        </w:rPr>
      </w:pPr>
    </w:p>
    <w:p w14:paraId="20A3A466" w14:textId="77777777" w:rsidR="00534D16" w:rsidRPr="00FA5E5F" w:rsidRDefault="00534D16" w:rsidP="00FA5E5F">
      <w:pPr>
        <w:pStyle w:val="Heading2"/>
        <w:spacing w:before="0" w:line="300" w:lineRule="atLeast"/>
        <w:rPr>
          <w:rFonts w:ascii="Arial" w:hAnsi="Arial" w:cs="Arial"/>
          <w:b/>
          <w:color w:val="auto"/>
          <w:sz w:val="22"/>
          <w:szCs w:val="22"/>
        </w:rPr>
      </w:pPr>
      <w:r w:rsidRPr="00FA5E5F">
        <w:rPr>
          <w:rFonts w:ascii="Arial" w:hAnsi="Arial" w:cs="Arial"/>
          <w:b/>
          <w:color w:val="auto"/>
          <w:sz w:val="22"/>
          <w:szCs w:val="22"/>
        </w:rPr>
        <w:lastRenderedPageBreak/>
        <w:t>Free text fields</w:t>
      </w:r>
    </w:p>
    <w:p w14:paraId="40E69780" w14:textId="2EBF8464" w:rsidR="00534D16" w:rsidRPr="00FA5E5F" w:rsidRDefault="00534D16" w:rsidP="00FA5E5F">
      <w:pPr>
        <w:pStyle w:val="ListParagraph"/>
        <w:numPr>
          <w:ilvl w:val="0"/>
          <w:numId w:val="1"/>
        </w:numPr>
        <w:spacing w:after="0" w:line="300" w:lineRule="atLeast"/>
        <w:ind w:left="0" w:firstLine="0"/>
        <w:rPr>
          <w:rFonts w:ascii="Arial" w:hAnsi="Arial" w:cs="Arial"/>
          <w:sz w:val="21"/>
          <w:szCs w:val="21"/>
        </w:rPr>
      </w:pPr>
      <w:r w:rsidRPr="00FA5E5F">
        <w:rPr>
          <w:rFonts w:ascii="Arial" w:hAnsi="Arial" w:cs="Arial"/>
          <w:sz w:val="21"/>
          <w:szCs w:val="21"/>
        </w:rPr>
        <w:t>All free text fields included in the import/export files should not contain any formatting, and in nearly all cases there is a word limit applied t</w:t>
      </w:r>
      <w:r w:rsidR="00FA5E5F">
        <w:rPr>
          <w:rFonts w:ascii="Arial" w:hAnsi="Arial" w:cs="Arial"/>
          <w:sz w:val="21"/>
          <w:szCs w:val="21"/>
        </w:rPr>
        <w:t xml:space="preserve">o the field during validation. </w:t>
      </w:r>
      <w:r w:rsidRPr="00FA5E5F">
        <w:rPr>
          <w:rFonts w:ascii="Arial" w:hAnsi="Arial" w:cs="Arial"/>
          <w:sz w:val="21"/>
          <w:szCs w:val="21"/>
        </w:rPr>
        <w:t>The submission system will allow the text to be imported in full if it does not exceed the stated character length limits.</w:t>
      </w:r>
    </w:p>
    <w:p w14:paraId="694ED70C" w14:textId="77777777" w:rsidR="00534D16" w:rsidRPr="00FA5E5F" w:rsidRDefault="00534D16" w:rsidP="00FA5E5F">
      <w:pPr>
        <w:spacing w:after="0" w:line="300" w:lineRule="atLeast"/>
        <w:rPr>
          <w:rFonts w:ascii="Arial" w:hAnsi="Arial" w:cs="Arial"/>
          <w:sz w:val="21"/>
          <w:szCs w:val="21"/>
        </w:rPr>
      </w:pPr>
    </w:p>
    <w:p w14:paraId="109CE77D" w14:textId="77777777" w:rsidR="00831DA1" w:rsidRPr="00FA5E5F" w:rsidRDefault="00831DA1" w:rsidP="00FA5E5F">
      <w:pPr>
        <w:pStyle w:val="Heading2"/>
        <w:spacing w:before="0" w:line="300" w:lineRule="atLeast"/>
        <w:rPr>
          <w:rFonts w:ascii="Arial" w:hAnsi="Arial" w:cs="Arial"/>
          <w:b/>
          <w:color w:val="auto"/>
          <w:sz w:val="22"/>
          <w:szCs w:val="22"/>
        </w:rPr>
      </w:pPr>
      <w:r w:rsidRPr="00FA5E5F">
        <w:rPr>
          <w:rFonts w:ascii="Arial" w:hAnsi="Arial" w:cs="Arial"/>
          <w:b/>
          <w:color w:val="auto"/>
          <w:sz w:val="22"/>
          <w:szCs w:val="22"/>
        </w:rPr>
        <w:t>Import/export tables</w:t>
      </w:r>
    </w:p>
    <w:p w14:paraId="6E69711C" w14:textId="059B907E" w:rsidR="00831DA1" w:rsidRDefault="00831DA1" w:rsidP="00FA5E5F">
      <w:pPr>
        <w:pStyle w:val="ListParagraph"/>
        <w:numPr>
          <w:ilvl w:val="0"/>
          <w:numId w:val="1"/>
        </w:numPr>
        <w:spacing w:after="0" w:line="300" w:lineRule="atLeast"/>
        <w:ind w:left="0" w:firstLine="0"/>
        <w:rPr>
          <w:rFonts w:ascii="Arial" w:hAnsi="Arial" w:cs="Arial"/>
          <w:sz w:val="21"/>
          <w:szCs w:val="21"/>
        </w:rPr>
      </w:pPr>
      <w:r w:rsidRPr="00FA5E5F">
        <w:rPr>
          <w:rFonts w:ascii="Arial" w:hAnsi="Arial" w:cs="Arial"/>
          <w:sz w:val="21"/>
          <w:szCs w:val="21"/>
        </w:rPr>
        <w:t>The import/export file formats will break down the submission d</w:t>
      </w:r>
      <w:r w:rsidR="00FA5E5F">
        <w:rPr>
          <w:rFonts w:ascii="Arial" w:hAnsi="Arial" w:cs="Arial"/>
          <w:sz w:val="21"/>
          <w:szCs w:val="21"/>
        </w:rPr>
        <w:t xml:space="preserve">ata into the following tables. </w:t>
      </w:r>
      <w:r w:rsidRPr="00FA5E5F">
        <w:rPr>
          <w:rFonts w:ascii="Arial" w:hAnsi="Arial" w:cs="Arial"/>
          <w:sz w:val="21"/>
          <w:szCs w:val="21"/>
        </w:rPr>
        <w:t>Some of the details of how these tables are structure</w:t>
      </w:r>
      <w:r w:rsidR="0005034A" w:rsidRPr="00FA5E5F">
        <w:rPr>
          <w:rFonts w:ascii="Arial" w:hAnsi="Arial" w:cs="Arial"/>
          <w:sz w:val="21"/>
          <w:szCs w:val="21"/>
        </w:rPr>
        <w:t>d</w:t>
      </w:r>
      <w:r w:rsidRPr="00FA5E5F">
        <w:rPr>
          <w:rFonts w:ascii="Arial" w:hAnsi="Arial" w:cs="Arial"/>
          <w:sz w:val="21"/>
          <w:szCs w:val="21"/>
        </w:rPr>
        <w:t xml:space="preserve"> depends partly on the file format.</w:t>
      </w:r>
    </w:p>
    <w:p w14:paraId="3C02F2BD" w14:textId="77777777" w:rsidR="00FA5E5F" w:rsidRPr="00FA5E5F" w:rsidRDefault="00FA5E5F" w:rsidP="00FA5E5F">
      <w:pPr>
        <w:pStyle w:val="ListParagraph"/>
        <w:spacing w:after="0" w:line="300" w:lineRule="atLeast"/>
        <w:ind w:left="0"/>
        <w:rPr>
          <w:rFonts w:ascii="Arial" w:hAnsi="Arial" w:cs="Arial"/>
          <w:sz w:val="21"/>
          <w:szCs w:val="21"/>
        </w:rPr>
      </w:pPr>
    </w:p>
    <w:tbl>
      <w:tblPr>
        <w:tblStyle w:val="TableGrid"/>
        <w:tblW w:w="0" w:type="auto"/>
        <w:tblLook w:val="04A0" w:firstRow="1" w:lastRow="0" w:firstColumn="1" w:lastColumn="0" w:noHBand="0" w:noVBand="1"/>
      </w:tblPr>
      <w:tblGrid>
        <w:gridCol w:w="2837"/>
        <w:gridCol w:w="2905"/>
        <w:gridCol w:w="3274"/>
      </w:tblGrid>
      <w:tr w:rsidR="00FA5E5F" w:rsidRPr="00FA5E5F" w14:paraId="2425D26A" w14:textId="77777777" w:rsidTr="002F3312">
        <w:tc>
          <w:tcPr>
            <w:tcW w:w="2837" w:type="dxa"/>
          </w:tcPr>
          <w:p w14:paraId="5E25430B" w14:textId="77777777" w:rsidR="00534D16" w:rsidRPr="00FA5E5F" w:rsidRDefault="00534D16" w:rsidP="00FA5E5F">
            <w:pPr>
              <w:spacing w:line="300" w:lineRule="atLeast"/>
              <w:rPr>
                <w:rFonts w:ascii="Arial" w:hAnsi="Arial" w:cs="Arial"/>
                <w:b/>
                <w:sz w:val="21"/>
                <w:szCs w:val="21"/>
              </w:rPr>
            </w:pPr>
            <w:r w:rsidRPr="00FA5E5F">
              <w:rPr>
                <w:rFonts w:ascii="Arial" w:hAnsi="Arial" w:cs="Arial"/>
                <w:b/>
                <w:sz w:val="21"/>
                <w:szCs w:val="21"/>
              </w:rPr>
              <w:t>REF form</w:t>
            </w:r>
          </w:p>
        </w:tc>
        <w:tc>
          <w:tcPr>
            <w:tcW w:w="2905" w:type="dxa"/>
          </w:tcPr>
          <w:p w14:paraId="5689F135" w14:textId="77777777" w:rsidR="00534D16" w:rsidRPr="00FA5E5F" w:rsidRDefault="00534D16" w:rsidP="00FA5E5F">
            <w:pPr>
              <w:spacing w:line="300" w:lineRule="atLeast"/>
              <w:rPr>
                <w:rFonts w:ascii="Arial" w:hAnsi="Arial" w:cs="Arial"/>
                <w:b/>
                <w:sz w:val="21"/>
                <w:szCs w:val="21"/>
              </w:rPr>
            </w:pPr>
            <w:r w:rsidRPr="00FA5E5F">
              <w:rPr>
                <w:rFonts w:ascii="Arial" w:hAnsi="Arial" w:cs="Arial"/>
                <w:b/>
                <w:sz w:val="21"/>
                <w:szCs w:val="21"/>
              </w:rPr>
              <w:t>Table</w:t>
            </w:r>
          </w:p>
        </w:tc>
        <w:tc>
          <w:tcPr>
            <w:tcW w:w="3274" w:type="dxa"/>
          </w:tcPr>
          <w:p w14:paraId="04F773E5" w14:textId="77777777" w:rsidR="00534D16" w:rsidRPr="00FA5E5F" w:rsidRDefault="00534D16" w:rsidP="00FA5E5F">
            <w:pPr>
              <w:spacing w:line="300" w:lineRule="atLeast"/>
              <w:rPr>
                <w:rFonts w:ascii="Arial" w:hAnsi="Arial" w:cs="Arial"/>
                <w:b/>
                <w:sz w:val="21"/>
                <w:szCs w:val="21"/>
              </w:rPr>
            </w:pPr>
            <w:r w:rsidRPr="00FA5E5F">
              <w:rPr>
                <w:rFonts w:ascii="Arial" w:hAnsi="Arial" w:cs="Arial"/>
                <w:b/>
                <w:sz w:val="21"/>
                <w:szCs w:val="21"/>
              </w:rPr>
              <w:t>Name</w:t>
            </w:r>
          </w:p>
        </w:tc>
      </w:tr>
      <w:tr w:rsidR="00FA5E5F" w:rsidRPr="00FA5E5F" w14:paraId="7F8D1982" w14:textId="77777777" w:rsidTr="002F3312">
        <w:tc>
          <w:tcPr>
            <w:tcW w:w="2837" w:type="dxa"/>
          </w:tcPr>
          <w:p w14:paraId="5A05E527" w14:textId="77777777" w:rsidR="00534D16" w:rsidRPr="00FA5E5F" w:rsidRDefault="00534D16" w:rsidP="00FA5E5F">
            <w:pPr>
              <w:spacing w:line="300" w:lineRule="atLeast"/>
              <w:rPr>
                <w:rFonts w:ascii="Arial" w:hAnsi="Arial" w:cs="Arial"/>
                <w:sz w:val="21"/>
                <w:szCs w:val="21"/>
              </w:rPr>
            </w:pPr>
          </w:p>
        </w:tc>
        <w:tc>
          <w:tcPr>
            <w:tcW w:w="2905" w:type="dxa"/>
          </w:tcPr>
          <w:p w14:paraId="2F34EF4C"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Research groups</w:t>
            </w:r>
          </w:p>
        </w:tc>
        <w:tc>
          <w:tcPr>
            <w:tcW w:w="3274" w:type="dxa"/>
          </w:tcPr>
          <w:p w14:paraId="1CCD0031"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researchGroup</w:t>
            </w:r>
            <w:proofErr w:type="spellEnd"/>
          </w:p>
        </w:tc>
      </w:tr>
      <w:tr w:rsidR="00FA5E5F" w:rsidRPr="00FA5E5F" w14:paraId="21C3ECC6" w14:textId="77777777" w:rsidTr="002F3312">
        <w:tc>
          <w:tcPr>
            <w:tcW w:w="2837" w:type="dxa"/>
          </w:tcPr>
          <w:p w14:paraId="63189BE4"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REF1a</w:t>
            </w:r>
          </w:p>
        </w:tc>
        <w:tc>
          <w:tcPr>
            <w:tcW w:w="2905" w:type="dxa"/>
          </w:tcPr>
          <w:p w14:paraId="422169D9"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Current staff</w:t>
            </w:r>
          </w:p>
        </w:tc>
        <w:tc>
          <w:tcPr>
            <w:tcW w:w="3274" w:type="dxa"/>
          </w:tcPr>
          <w:p w14:paraId="16E67284"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currentStaff</w:t>
            </w:r>
            <w:proofErr w:type="spellEnd"/>
          </w:p>
        </w:tc>
      </w:tr>
      <w:tr w:rsidR="00FA5E5F" w:rsidRPr="00FA5E5F" w14:paraId="40E7318A" w14:textId="77777777" w:rsidTr="002F3312">
        <w:tc>
          <w:tcPr>
            <w:tcW w:w="2837" w:type="dxa"/>
            <w:vMerge w:val="restart"/>
          </w:tcPr>
          <w:p w14:paraId="745F31F5"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REF1b</w:t>
            </w:r>
          </w:p>
        </w:tc>
        <w:tc>
          <w:tcPr>
            <w:tcW w:w="2905" w:type="dxa"/>
          </w:tcPr>
          <w:p w14:paraId="030C6F88"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Former staff</w:t>
            </w:r>
          </w:p>
        </w:tc>
        <w:tc>
          <w:tcPr>
            <w:tcW w:w="3274" w:type="dxa"/>
          </w:tcPr>
          <w:p w14:paraId="0F1F5AB3"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formerStaff</w:t>
            </w:r>
            <w:proofErr w:type="spellEnd"/>
          </w:p>
        </w:tc>
      </w:tr>
      <w:tr w:rsidR="00FA5E5F" w:rsidRPr="00FA5E5F" w14:paraId="198B5656" w14:textId="77777777" w:rsidTr="002F3312">
        <w:tc>
          <w:tcPr>
            <w:tcW w:w="2837" w:type="dxa"/>
            <w:vMerge/>
          </w:tcPr>
          <w:p w14:paraId="00644192" w14:textId="77777777" w:rsidR="00534D16" w:rsidRPr="00FA5E5F" w:rsidRDefault="00534D16" w:rsidP="00FA5E5F">
            <w:pPr>
              <w:spacing w:line="300" w:lineRule="atLeast"/>
              <w:rPr>
                <w:rFonts w:ascii="Arial" w:hAnsi="Arial" w:cs="Arial"/>
                <w:sz w:val="21"/>
                <w:szCs w:val="21"/>
              </w:rPr>
            </w:pPr>
          </w:p>
        </w:tc>
        <w:tc>
          <w:tcPr>
            <w:tcW w:w="2905" w:type="dxa"/>
          </w:tcPr>
          <w:p w14:paraId="213427A0"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Former staff contracts</w:t>
            </w:r>
          </w:p>
        </w:tc>
        <w:tc>
          <w:tcPr>
            <w:tcW w:w="3274" w:type="dxa"/>
          </w:tcPr>
          <w:p w14:paraId="68E0F7B2"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formerStaffContract</w:t>
            </w:r>
            <w:proofErr w:type="spellEnd"/>
          </w:p>
        </w:tc>
      </w:tr>
      <w:tr w:rsidR="00FA5E5F" w:rsidRPr="00FA5E5F" w14:paraId="3DA99098" w14:textId="77777777" w:rsidTr="002F3312">
        <w:tc>
          <w:tcPr>
            <w:tcW w:w="2837" w:type="dxa"/>
            <w:vMerge w:val="restart"/>
          </w:tcPr>
          <w:p w14:paraId="117BDF96"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REF2</w:t>
            </w:r>
          </w:p>
        </w:tc>
        <w:tc>
          <w:tcPr>
            <w:tcW w:w="2905" w:type="dxa"/>
          </w:tcPr>
          <w:p w14:paraId="583D35C3"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Outputs</w:t>
            </w:r>
          </w:p>
        </w:tc>
        <w:tc>
          <w:tcPr>
            <w:tcW w:w="3274" w:type="dxa"/>
          </w:tcPr>
          <w:p w14:paraId="3F44637D" w14:textId="77777777" w:rsidR="00534D16" w:rsidRPr="00FA5E5F" w:rsidRDefault="005E4D60" w:rsidP="00FA5E5F">
            <w:pPr>
              <w:spacing w:line="300" w:lineRule="atLeast"/>
              <w:rPr>
                <w:rFonts w:ascii="Arial" w:hAnsi="Arial" w:cs="Arial"/>
                <w:sz w:val="21"/>
                <w:szCs w:val="21"/>
              </w:rPr>
            </w:pPr>
            <w:r w:rsidRPr="00FA5E5F">
              <w:rPr>
                <w:rFonts w:ascii="Arial" w:hAnsi="Arial" w:cs="Arial"/>
                <w:sz w:val="21"/>
                <w:szCs w:val="21"/>
              </w:rPr>
              <w:t>O</w:t>
            </w:r>
            <w:r w:rsidR="00534D16" w:rsidRPr="00FA5E5F">
              <w:rPr>
                <w:rFonts w:ascii="Arial" w:hAnsi="Arial" w:cs="Arial"/>
                <w:sz w:val="21"/>
                <w:szCs w:val="21"/>
              </w:rPr>
              <w:t>utputs</w:t>
            </w:r>
          </w:p>
        </w:tc>
      </w:tr>
      <w:tr w:rsidR="00FA5E5F" w:rsidRPr="00FA5E5F" w14:paraId="579E5A59" w14:textId="77777777" w:rsidTr="002F3312">
        <w:tc>
          <w:tcPr>
            <w:tcW w:w="2837" w:type="dxa"/>
            <w:vMerge/>
          </w:tcPr>
          <w:p w14:paraId="2D1CFD6C" w14:textId="77777777" w:rsidR="00534D16" w:rsidRPr="00FA5E5F" w:rsidRDefault="00534D16" w:rsidP="00FA5E5F">
            <w:pPr>
              <w:spacing w:line="300" w:lineRule="atLeast"/>
              <w:rPr>
                <w:rFonts w:ascii="Arial" w:hAnsi="Arial" w:cs="Arial"/>
                <w:sz w:val="21"/>
                <w:szCs w:val="21"/>
              </w:rPr>
            </w:pPr>
          </w:p>
        </w:tc>
        <w:tc>
          <w:tcPr>
            <w:tcW w:w="2905" w:type="dxa"/>
          </w:tcPr>
          <w:p w14:paraId="4C32E8C8"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Link between staff and outputs</w:t>
            </w:r>
          </w:p>
        </w:tc>
        <w:tc>
          <w:tcPr>
            <w:tcW w:w="3274" w:type="dxa"/>
          </w:tcPr>
          <w:p w14:paraId="5819249C"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staffOutputLink</w:t>
            </w:r>
            <w:proofErr w:type="spellEnd"/>
          </w:p>
        </w:tc>
      </w:tr>
      <w:tr w:rsidR="002F3312" w:rsidRPr="00FA5E5F" w14:paraId="4B50E8D2" w14:textId="77777777" w:rsidTr="002F3312">
        <w:tc>
          <w:tcPr>
            <w:tcW w:w="2837" w:type="dxa"/>
            <w:vMerge w:val="restart"/>
          </w:tcPr>
          <w:p w14:paraId="70FCF4D3" w14:textId="77777777" w:rsidR="002F3312" w:rsidRPr="00FA5E5F" w:rsidRDefault="002F3312" w:rsidP="00FA5E5F">
            <w:pPr>
              <w:spacing w:line="300" w:lineRule="atLeast"/>
              <w:rPr>
                <w:rFonts w:ascii="Arial" w:hAnsi="Arial" w:cs="Arial"/>
                <w:sz w:val="21"/>
                <w:szCs w:val="21"/>
              </w:rPr>
            </w:pPr>
            <w:r w:rsidRPr="00FA5E5F">
              <w:rPr>
                <w:rFonts w:ascii="Arial" w:hAnsi="Arial" w:cs="Arial"/>
                <w:sz w:val="21"/>
                <w:szCs w:val="21"/>
              </w:rPr>
              <w:t>REF3</w:t>
            </w:r>
          </w:p>
        </w:tc>
        <w:tc>
          <w:tcPr>
            <w:tcW w:w="2905" w:type="dxa"/>
          </w:tcPr>
          <w:p w14:paraId="33494375" w14:textId="77777777" w:rsidR="002F3312" w:rsidRPr="00FA5E5F" w:rsidRDefault="002F3312" w:rsidP="00FA5E5F">
            <w:pPr>
              <w:spacing w:line="300" w:lineRule="atLeast"/>
              <w:rPr>
                <w:rFonts w:ascii="Arial" w:hAnsi="Arial" w:cs="Arial"/>
                <w:sz w:val="21"/>
                <w:szCs w:val="21"/>
              </w:rPr>
            </w:pPr>
            <w:r w:rsidRPr="00FA5E5F">
              <w:rPr>
                <w:rFonts w:ascii="Arial" w:hAnsi="Arial" w:cs="Arial"/>
                <w:sz w:val="21"/>
                <w:szCs w:val="21"/>
              </w:rPr>
              <w:t>Impact case studies</w:t>
            </w:r>
          </w:p>
        </w:tc>
        <w:tc>
          <w:tcPr>
            <w:tcW w:w="3274" w:type="dxa"/>
          </w:tcPr>
          <w:p w14:paraId="1CAD9C46" w14:textId="77777777" w:rsidR="002F3312" w:rsidRPr="00FA5E5F" w:rsidRDefault="002F3312" w:rsidP="00FA5E5F">
            <w:pPr>
              <w:spacing w:line="300" w:lineRule="atLeast"/>
              <w:rPr>
                <w:rFonts w:ascii="Arial" w:hAnsi="Arial" w:cs="Arial"/>
                <w:sz w:val="21"/>
                <w:szCs w:val="21"/>
              </w:rPr>
            </w:pPr>
            <w:proofErr w:type="spellStart"/>
            <w:r w:rsidRPr="00FA5E5F">
              <w:rPr>
                <w:rFonts w:ascii="Arial" w:hAnsi="Arial" w:cs="Arial"/>
                <w:sz w:val="21"/>
                <w:szCs w:val="21"/>
              </w:rPr>
              <w:t>impactCaseStudy</w:t>
            </w:r>
            <w:proofErr w:type="spellEnd"/>
          </w:p>
        </w:tc>
      </w:tr>
      <w:tr w:rsidR="002F3312" w:rsidRPr="00FA5E5F" w14:paraId="151FC3C8" w14:textId="77777777" w:rsidTr="002F3312">
        <w:tc>
          <w:tcPr>
            <w:tcW w:w="2837" w:type="dxa"/>
            <w:vMerge/>
          </w:tcPr>
          <w:p w14:paraId="7A008D63" w14:textId="77777777" w:rsidR="002F3312" w:rsidRPr="00FA5E5F" w:rsidRDefault="002F3312" w:rsidP="00FA5E5F">
            <w:pPr>
              <w:spacing w:line="300" w:lineRule="atLeast"/>
              <w:rPr>
                <w:rFonts w:ascii="Arial" w:hAnsi="Arial" w:cs="Arial"/>
                <w:sz w:val="21"/>
                <w:szCs w:val="21"/>
              </w:rPr>
            </w:pPr>
          </w:p>
        </w:tc>
        <w:tc>
          <w:tcPr>
            <w:tcW w:w="2905" w:type="dxa"/>
          </w:tcPr>
          <w:p w14:paraId="023D0BA6" w14:textId="489892D1" w:rsidR="002F3312" w:rsidRPr="00FA5E5F" w:rsidRDefault="002F3312" w:rsidP="00FA5E5F">
            <w:pPr>
              <w:spacing w:line="300" w:lineRule="atLeast"/>
              <w:rPr>
                <w:rFonts w:ascii="Arial" w:hAnsi="Arial" w:cs="Arial"/>
                <w:sz w:val="21"/>
                <w:szCs w:val="21"/>
              </w:rPr>
            </w:pPr>
            <w:r>
              <w:rPr>
                <w:rFonts w:ascii="Arial" w:hAnsi="Arial" w:cs="Arial"/>
                <w:sz w:val="21"/>
                <w:szCs w:val="21"/>
              </w:rPr>
              <w:t>Impact case study grants</w:t>
            </w:r>
          </w:p>
        </w:tc>
        <w:tc>
          <w:tcPr>
            <w:tcW w:w="3274" w:type="dxa"/>
          </w:tcPr>
          <w:p w14:paraId="7AF49C5E" w14:textId="65018B16" w:rsidR="002F3312" w:rsidRPr="00FA5E5F" w:rsidRDefault="002F3312" w:rsidP="00FA5E5F">
            <w:pPr>
              <w:spacing w:line="300" w:lineRule="atLeast"/>
              <w:rPr>
                <w:rFonts w:ascii="Arial" w:hAnsi="Arial" w:cs="Arial"/>
                <w:sz w:val="21"/>
                <w:szCs w:val="21"/>
              </w:rPr>
            </w:pPr>
            <w:proofErr w:type="spellStart"/>
            <w:r>
              <w:rPr>
                <w:rFonts w:ascii="Arial" w:hAnsi="Arial" w:cs="Arial"/>
                <w:sz w:val="21"/>
                <w:szCs w:val="21"/>
              </w:rPr>
              <w:t>impactCaseStudyGrants</w:t>
            </w:r>
            <w:proofErr w:type="spellEnd"/>
          </w:p>
        </w:tc>
      </w:tr>
      <w:tr w:rsidR="002F3312" w:rsidRPr="00FA5E5F" w14:paraId="0E97A12F" w14:textId="77777777" w:rsidTr="002F3312">
        <w:tc>
          <w:tcPr>
            <w:tcW w:w="2837" w:type="dxa"/>
            <w:vMerge/>
          </w:tcPr>
          <w:p w14:paraId="2D1F84EF" w14:textId="77777777" w:rsidR="002F3312" w:rsidRPr="00FA5E5F" w:rsidRDefault="002F3312" w:rsidP="00FA5E5F">
            <w:pPr>
              <w:spacing w:line="300" w:lineRule="atLeast"/>
              <w:rPr>
                <w:rFonts w:ascii="Arial" w:hAnsi="Arial" w:cs="Arial"/>
                <w:sz w:val="21"/>
                <w:szCs w:val="21"/>
              </w:rPr>
            </w:pPr>
          </w:p>
        </w:tc>
        <w:tc>
          <w:tcPr>
            <w:tcW w:w="2905" w:type="dxa"/>
          </w:tcPr>
          <w:p w14:paraId="2D3BA0D6" w14:textId="2D73D1BE" w:rsidR="002F3312" w:rsidRPr="00FA5E5F" w:rsidRDefault="002F3312" w:rsidP="00FA5E5F">
            <w:pPr>
              <w:spacing w:line="300" w:lineRule="atLeast"/>
              <w:rPr>
                <w:rFonts w:ascii="Arial" w:hAnsi="Arial" w:cs="Arial"/>
                <w:sz w:val="21"/>
                <w:szCs w:val="21"/>
              </w:rPr>
            </w:pPr>
            <w:r w:rsidRPr="00FA5E5F">
              <w:rPr>
                <w:rFonts w:ascii="Arial" w:hAnsi="Arial" w:cs="Arial"/>
                <w:sz w:val="21"/>
                <w:szCs w:val="21"/>
              </w:rPr>
              <w:t>Impact case study contacts</w:t>
            </w:r>
          </w:p>
        </w:tc>
        <w:tc>
          <w:tcPr>
            <w:tcW w:w="3274" w:type="dxa"/>
          </w:tcPr>
          <w:p w14:paraId="63960DAD" w14:textId="76C3688E" w:rsidR="002F3312" w:rsidRPr="00FA5E5F" w:rsidRDefault="002F3312" w:rsidP="00FA5E5F">
            <w:pPr>
              <w:spacing w:line="300" w:lineRule="atLeast"/>
              <w:rPr>
                <w:rFonts w:ascii="Arial" w:hAnsi="Arial" w:cs="Arial"/>
                <w:sz w:val="21"/>
                <w:szCs w:val="21"/>
              </w:rPr>
            </w:pPr>
            <w:proofErr w:type="spellStart"/>
            <w:r w:rsidRPr="00FA5E5F">
              <w:rPr>
                <w:rFonts w:ascii="Arial" w:hAnsi="Arial" w:cs="Arial"/>
                <w:sz w:val="21"/>
                <w:szCs w:val="21"/>
              </w:rPr>
              <w:t>impactCaseStudyContact</w:t>
            </w:r>
            <w:proofErr w:type="spellEnd"/>
          </w:p>
        </w:tc>
      </w:tr>
      <w:tr w:rsidR="00FA5E5F" w:rsidRPr="00FA5E5F" w14:paraId="0474AAA4" w14:textId="77777777" w:rsidTr="002F3312">
        <w:tc>
          <w:tcPr>
            <w:tcW w:w="2837" w:type="dxa"/>
          </w:tcPr>
          <w:p w14:paraId="7EA67CFC"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REF4a</w:t>
            </w:r>
          </w:p>
        </w:tc>
        <w:tc>
          <w:tcPr>
            <w:tcW w:w="2905" w:type="dxa"/>
          </w:tcPr>
          <w:p w14:paraId="5415CBA1"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Research doctoral degrees awarded</w:t>
            </w:r>
          </w:p>
        </w:tc>
        <w:tc>
          <w:tcPr>
            <w:tcW w:w="3274" w:type="dxa"/>
          </w:tcPr>
          <w:p w14:paraId="6331B188"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researchDoctoralDegrees</w:t>
            </w:r>
            <w:proofErr w:type="spellEnd"/>
          </w:p>
        </w:tc>
      </w:tr>
      <w:tr w:rsidR="00FA5E5F" w:rsidRPr="00FA5E5F" w14:paraId="180B0994" w14:textId="77777777" w:rsidTr="002F3312">
        <w:tc>
          <w:tcPr>
            <w:tcW w:w="2837" w:type="dxa"/>
          </w:tcPr>
          <w:p w14:paraId="0AC30F34"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REF4b</w:t>
            </w:r>
          </w:p>
        </w:tc>
        <w:tc>
          <w:tcPr>
            <w:tcW w:w="2905" w:type="dxa"/>
          </w:tcPr>
          <w:p w14:paraId="782AE526"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Research income</w:t>
            </w:r>
          </w:p>
        </w:tc>
        <w:tc>
          <w:tcPr>
            <w:tcW w:w="3274" w:type="dxa"/>
          </w:tcPr>
          <w:p w14:paraId="20A5E9E7"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researchIncome</w:t>
            </w:r>
            <w:proofErr w:type="spellEnd"/>
          </w:p>
        </w:tc>
      </w:tr>
      <w:tr w:rsidR="00FA5E5F" w:rsidRPr="00FA5E5F" w14:paraId="4264587D" w14:textId="77777777" w:rsidTr="002F3312">
        <w:tc>
          <w:tcPr>
            <w:tcW w:w="2837" w:type="dxa"/>
          </w:tcPr>
          <w:p w14:paraId="7A7B3141"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REF4c</w:t>
            </w:r>
          </w:p>
        </w:tc>
        <w:tc>
          <w:tcPr>
            <w:tcW w:w="2905" w:type="dxa"/>
          </w:tcPr>
          <w:p w14:paraId="631D772F"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Research income in-kind</w:t>
            </w:r>
          </w:p>
        </w:tc>
        <w:tc>
          <w:tcPr>
            <w:tcW w:w="3274" w:type="dxa"/>
          </w:tcPr>
          <w:p w14:paraId="7C72278D"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researchIncomeInKind</w:t>
            </w:r>
            <w:proofErr w:type="spellEnd"/>
          </w:p>
        </w:tc>
      </w:tr>
      <w:tr w:rsidR="00FA5E5F" w:rsidRPr="00FA5E5F" w14:paraId="563E0118" w14:textId="77777777" w:rsidTr="002F3312">
        <w:tc>
          <w:tcPr>
            <w:tcW w:w="2837" w:type="dxa"/>
          </w:tcPr>
          <w:p w14:paraId="1EA38E73" w14:textId="77777777" w:rsidR="00814ACD" w:rsidRPr="00FA5E5F" w:rsidRDefault="00814ACD" w:rsidP="00FA5E5F">
            <w:pPr>
              <w:spacing w:line="300" w:lineRule="atLeast"/>
              <w:rPr>
                <w:rFonts w:ascii="Arial" w:hAnsi="Arial" w:cs="Arial"/>
                <w:sz w:val="21"/>
                <w:szCs w:val="21"/>
              </w:rPr>
            </w:pPr>
            <w:r w:rsidRPr="00FA5E5F">
              <w:rPr>
                <w:rFonts w:ascii="Arial" w:hAnsi="Arial" w:cs="Arial"/>
                <w:sz w:val="21"/>
                <w:szCs w:val="21"/>
              </w:rPr>
              <w:t>REF5a</w:t>
            </w:r>
          </w:p>
        </w:tc>
        <w:tc>
          <w:tcPr>
            <w:tcW w:w="2905" w:type="dxa"/>
          </w:tcPr>
          <w:p w14:paraId="039C9FDB" w14:textId="77777777" w:rsidR="00814ACD" w:rsidRPr="00FA5E5F" w:rsidRDefault="00814ACD" w:rsidP="00FA5E5F">
            <w:pPr>
              <w:spacing w:line="300" w:lineRule="atLeast"/>
              <w:rPr>
                <w:rFonts w:ascii="Arial" w:hAnsi="Arial" w:cs="Arial"/>
                <w:sz w:val="21"/>
                <w:szCs w:val="21"/>
              </w:rPr>
            </w:pPr>
            <w:r w:rsidRPr="00FA5E5F">
              <w:rPr>
                <w:rFonts w:ascii="Arial" w:hAnsi="Arial" w:cs="Arial"/>
                <w:sz w:val="21"/>
                <w:szCs w:val="21"/>
              </w:rPr>
              <w:t>Institutional level environment statement</w:t>
            </w:r>
          </w:p>
        </w:tc>
        <w:tc>
          <w:tcPr>
            <w:tcW w:w="3274" w:type="dxa"/>
          </w:tcPr>
          <w:p w14:paraId="2AAD5260" w14:textId="77777777" w:rsidR="00814ACD" w:rsidRPr="00FA5E5F" w:rsidRDefault="00814ACD" w:rsidP="00FA5E5F">
            <w:pPr>
              <w:spacing w:line="300" w:lineRule="atLeast"/>
              <w:rPr>
                <w:rFonts w:ascii="Arial" w:hAnsi="Arial" w:cs="Arial"/>
                <w:sz w:val="21"/>
                <w:szCs w:val="21"/>
              </w:rPr>
            </w:pPr>
            <w:proofErr w:type="spellStart"/>
            <w:r w:rsidRPr="00FA5E5F">
              <w:rPr>
                <w:rFonts w:ascii="Arial" w:hAnsi="Arial" w:cs="Arial"/>
                <w:sz w:val="21"/>
                <w:szCs w:val="21"/>
              </w:rPr>
              <w:t>institutionEnvironmentStatement</w:t>
            </w:r>
            <w:proofErr w:type="spellEnd"/>
          </w:p>
        </w:tc>
      </w:tr>
      <w:tr w:rsidR="00FA5E5F" w:rsidRPr="00FA5E5F" w14:paraId="66EC526C" w14:textId="77777777" w:rsidTr="002F3312">
        <w:tc>
          <w:tcPr>
            <w:tcW w:w="2837" w:type="dxa"/>
          </w:tcPr>
          <w:p w14:paraId="23BCD5DB" w14:textId="77777777" w:rsidR="00814ACD" w:rsidRPr="00FA5E5F" w:rsidRDefault="00814ACD" w:rsidP="00FA5E5F">
            <w:pPr>
              <w:spacing w:line="300" w:lineRule="atLeast"/>
              <w:rPr>
                <w:rFonts w:ascii="Arial" w:hAnsi="Arial" w:cs="Arial"/>
                <w:sz w:val="21"/>
                <w:szCs w:val="21"/>
              </w:rPr>
            </w:pPr>
            <w:r w:rsidRPr="00FA5E5F">
              <w:rPr>
                <w:rFonts w:ascii="Arial" w:hAnsi="Arial" w:cs="Arial"/>
                <w:sz w:val="21"/>
                <w:szCs w:val="21"/>
              </w:rPr>
              <w:t>REF5b</w:t>
            </w:r>
          </w:p>
        </w:tc>
        <w:tc>
          <w:tcPr>
            <w:tcW w:w="2905" w:type="dxa"/>
          </w:tcPr>
          <w:p w14:paraId="1E64E7C3" w14:textId="77777777" w:rsidR="00814ACD" w:rsidRPr="00FA5E5F" w:rsidRDefault="00814ACD" w:rsidP="00FA5E5F">
            <w:pPr>
              <w:spacing w:line="300" w:lineRule="atLeast"/>
              <w:rPr>
                <w:rFonts w:ascii="Arial" w:hAnsi="Arial" w:cs="Arial"/>
                <w:sz w:val="21"/>
                <w:szCs w:val="21"/>
              </w:rPr>
            </w:pPr>
            <w:r w:rsidRPr="00FA5E5F">
              <w:rPr>
                <w:rFonts w:ascii="Arial" w:hAnsi="Arial" w:cs="Arial"/>
                <w:sz w:val="21"/>
                <w:szCs w:val="21"/>
              </w:rPr>
              <w:t>Environment statement</w:t>
            </w:r>
          </w:p>
        </w:tc>
        <w:tc>
          <w:tcPr>
            <w:tcW w:w="3274" w:type="dxa"/>
          </w:tcPr>
          <w:p w14:paraId="201BD5F8" w14:textId="77777777" w:rsidR="00814ACD" w:rsidRPr="00FA5E5F" w:rsidRDefault="00814ACD" w:rsidP="00FA5E5F">
            <w:pPr>
              <w:spacing w:line="300" w:lineRule="atLeast"/>
              <w:rPr>
                <w:rFonts w:ascii="Arial" w:hAnsi="Arial" w:cs="Arial"/>
                <w:sz w:val="21"/>
                <w:szCs w:val="21"/>
              </w:rPr>
            </w:pPr>
            <w:proofErr w:type="spellStart"/>
            <w:r w:rsidRPr="00FA5E5F">
              <w:rPr>
                <w:rFonts w:ascii="Arial" w:hAnsi="Arial" w:cs="Arial"/>
                <w:sz w:val="21"/>
                <w:szCs w:val="21"/>
              </w:rPr>
              <w:t>environmentStatement</w:t>
            </w:r>
            <w:proofErr w:type="spellEnd"/>
          </w:p>
        </w:tc>
      </w:tr>
      <w:tr w:rsidR="00FA5E5F" w:rsidRPr="00FA5E5F" w14:paraId="2F1C5C60" w14:textId="77777777" w:rsidTr="002F3312">
        <w:tc>
          <w:tcPr>
            <w:tcW w:w="2837" w:type="dxa"/>
          </w:tcPr>
          <w:p w14:paraId="1322F671" w14:textId="77777777" w:rsidR="00814ACD" w:rsidRPr="00FA5E5F" w:rsidRDefault="00814ACD" w:rsidP="00FA5E5F">
            <w:pPr>
              <w:spacing w:line="300" w:lineRule="atLeast"/>
              <w:rPr>
                <w:rFonts w:ascii="Arial" w:hAnsi="Arial" w:cs="Arial"/>
                <w:sz w:val="21"/>
                <w:szCs w:val="21"/>
              </w:rPr>
            </w:pPr>
            <w:r w:rsidRPr="00FA5E5F">
              <w:rPr>
                <w:rFonts w:ascii="Arial" w:hAnsi="Arial" w:cs="Arial"/>
                <w:sz w:val="21"/>
                <w:szCs w:val="21"/>
              </w:rPr>
              <w:t>REF6a</w:t>
            </w:r>
          </w:p>
        </w:tc>
        <w:tc>
          <w:tcPr>
            <w:tcW w:w="2905" w:type="dxa"/>
          </w:tcPr>
          <w:p w14:paraId="3F551488" w14:textId="594504AD" w:rsidR="00814ACD" w:rsidRPr="00FA5E5F" w:rsidRDefault="00AE662F" w:rsidP="00FA5E5F">
            <w:pPr>
              <w:spacing w:line="300" w:lineRule="atLeast"/>
              <w:rPr>
                <w:rFonts w:ascii="Arial" w:hAnsi="Arial" w:cs="Arial"/>
                <w:sz w:val="21"/>
                <w:szCs w:val="21"/>
              </w:rPr>
            </w:pPr>
            <w:r w:rsidRPr="00FA5E5F">
              <w:rPr>
                <w:rFonts w:ascii="Arial" w:hAnsi="Arial" w:cs="Arial"/>
                <w:sz w:val="21"/>
                <w:szCs w:val="21"/>
              </w:rPr>
              <w:t>Requests to remove the minimum of one requirement</w:t>
            </w:r>
          </w:p>
        </w:tc>
        <w:tc>
          <w:tcPr>
            <w:tcW w:w="3274" w:type="dxa"/>
          </w:tcPr>
          <w:p w14:paraId="3E018A2F" w14:textId="77777777" w:rsidR="00F57476" w:rsidRPr="00FA5E5F" w:rsidRDefault="00F57476" w:rsidP="00FA5E5F">
            <w:pPr>
              <w:spacing w:line="300" w:lineRule="atLeast"/>
              <w:rPr>
                <w:rFonts w:ascii="Arial" w:hAnsi="Arial" w:cs="Arial"/>
                <w:sz w:val="21"/>
                <w:szCs w:val="21"/>
              </w:rPr>
            </w:pPr>
            <w:proofErr w:type="spellStart"/>
            <w:r w:rsidRPr="00FA5E5F">
              <w:rPr>
                <w:rFonts w:ascii="Arial" w:hAnsi="Arial" w:cs="Arial"/>
                <w:sz w:val="21"/>
                <w:szCs w:val="21"/>
              </w:rPr>
              <w:t>removeMinimumOfOneRequests</w:t>
            </w:r>
            <w:proofErr w:type="spellEnd"/>
          </w:p>
          <w:p w14:paraId="5C1F12AD" w14:textId="4520916E" w:rsidR="00814ACD" w:rsidRPr="00FA5E5F" w:rsidRDefault="00814ACD" w:rsidP="00FA5E5F">
            <w:pPr>
              <w:spacing w:line="300" w:lineRule="atLeast"/>
              <w:rPr>
                <w:rFonts w:ascii="Arial" w:hAnsi="Arial" w:cs="Arial"/>
                <w:sz w:val="21"/>
                <w:szCs w:val="21"/>
              </w:rPr>
            </w:pPr>
          </w:p>
        </w:tc>
      </w:tr>
      <w:tr w:rsidR="002764F7" w:rsidRPr="00652C2D" w14:paraId="72EF1BD1" w14:textId="77777777" w:rsidTr="002F3312">
        <w:tc>
          <w:tcPr>
            <w:tcW w:w="2837" w:type="dxa"/>
            <w:vMerge w:val="restart"/>
          </w:tcPr>
          <w:p w14:paraId="6E10AD6F" w14:textId="77777777" w:rsidR="002764F7" w:rsidRPr="00FA5E5F" w:rsidRDefault="002764F7" w:rsidP="00FA5E5F">
            <w:pPr>
              <w:spacing w:line="300" w:lineRule="atLeast"/>
              <w:rPr>
                <w:rFonts w:ascii="Arial" w:hAnsi="Arial" w:cs="Arial"/>
                <w:sz w:val="21"/>
                <w:szCs w:val="21"/>
              </w:rPr>
            </w:pPr>
            <w:r w:rsidRPr="00FA5E5F">
              <w:rPr>
                <w:rFonts w:ascii="Arial" w:hAnsi="Arial" w:cs="Arial"/>
                <w:sz w:val="21"/>
                <w:szCs w:val="21"/>
              </w:rPr>
              <w:t>REF6b</w:t>
            </w:r>
          </w:p>
        </w:tc>
        <w:tc>
          <w:tcPr>
            <w:tcW w:w="2905" w:type="dxa"/>
          </w:tcPr>
          <w:p w14:paraId="10DA5E02" w14:textId="06B42891" w:rsidR="002764F7" w:rsidRPr="00652C2D" w:rsidDel="00814ACD" w:rsidRDefault="00397BF3" w:rsidP="00397BF3">
            <w:pPr>
              <w:spacing w:line="300" w:lineRule="atLeast"/>
              <w:rPr>
                <w:rFonts w:ascii="Arial" w:hAnsi="Arial" w:cs="Arial"/>
                <w:sz w:val="21"/>
                <w:szCs w:val="21"/>
                <w:highlight w:val="yellow"/>
              </w:rPr>
            </w:pPr>
            <w:r w:rsidRPr="00652C2D">
              <w:rPr>
                <w:rFonts w:ascii="Arial" w:hAnsi="Arial" w:cs="Arial"/>
                <w:sz w:val="21"/>
                <w:szCs w:val="21"/>
                <w:highlight w:val="yellow"/>
              </w:rPr>
              <w:t>Output reduction requests</w:t>
            </w:r>
          </w:p>
        </w:tc>
        <w:tc>
          <w:tcPr>
            <w:tcW w:w="3274" w:type="dxa"/>
          </w:tcPr>
          <w:p w14:paraId="24552EBF" w14:textId="7DD41A87" w:rsidR="002764F7" w:rsidRPr="00652C2D" w:rsidDel="00814ACD" w:rsidRDefault="00397BF3" w:rsidP="00FA5E5F">
            <w:pPr>
              <w:spacing w:line="300" w:lineRule="atLeast"/>
              <w:rPr>
                <w:rFonts w:ascii="Arial" w:hAnsi="Arial" w:cs="Arial"/>
                <w:sz w:val="21"/>
                <w:szCs w:val="21"/>
                <w:highlight w:val="yellow"/>
              </w:rPr>
            </w:pPr>
            <w:proofErr w:type="spellStart"/>
            <w:r w:rsidRPr="00652C2D">
              <w:rPr>
                <w:rFonts w:ascii="Arial" w:hAnsi="Arial" w:cs="Arial"/>
                <w:sz w:val="21"/>
                <w:szCs w:val="21"/>
                <w:highlight w:val="yellow"/>
              </w:rPr>
              <w:t>outputReductionRequests</w:t>
            </w:r>
            <w:proofErr w:type="spellEnd"/>
          </w:p>
        </w:tc>
      </w:tr>
      <w:tr w:rsidR="002764F7" w:rsidRPr="00652C2D" w14:paraId="5F66B885" w14:textId="77777777" w:rsidTr="002F3312">
        <w:tc>
          <w:tcPr>
            <w:tcW w:w="2837" w:type="dxa"/>
            <w:vMerge/>
          </w:tcPr>
          <w:p w14:paraId="5A0B173C" w14:textId="77777777" w:rsidR="002764F7" w:rsidRPr="00FA5E5F" w:rsidRDefault="002764F7" w:rsidP="00FA5E5F">
            <w:pPr>
              <w:spacing w:line="300" w:lineRule="atLeast"/>
              <w:rPr>
                <w:rFonts w:ascii="Arial" w:hAnsi="Arial" w:cs="Arial"/>
                <w:sz w:val="21"/>
                <w:szCs w:val="21"/>
              </w:rPr>
            </w:pPr>
          </w:p>
        </w:tc>
        <w:tc>
          <w:tcPr>
            <w:tcW w:w="2905" w:type="dxa"/>
          </w:tcPr>
          <w:p w14:paraId="768751CE" w14:textId="0C7384DB" w:rsidR="002764F7" w:rsidRPr="00652C2D" w:rsidRDefault="00397BF3" w:rsidP="00FA5E5F">
            <w:pPr>
              <w:spacing w:line="300" w:lineRule="atLeast"/>
              <w:rPr>
                <w:rFonts w:ascii="Arial" w:hAnsi="Arial" w:cs="Arial"/>
                <w:sz w:val="21"/>
                <w:szCs w:val="21"/>
                <w:highlight w:val="yellow"/>
              </w:rPr>
            </w:pPr>
            <w:r w:rsidRPr="00652C2D">
              <w:rPr>
                <w:rFonts w:ascii="Arial" w:hAnsi="Arial" w:cs="Arial"/>
                <w:sz w:val="21"/>
                <w:szCs w:val="21"/>
                <w:highlight w:val="yellow"/>
              </w:rPr>
              <w:t>Unit rational</w:t>
            </w:r>
            <w:r w:rsidR="00BC41CA" w:rsidRPr="00652C2D">
              <w:rPr>
                <w:rFonts w:ascii="Arial" w:hAnsi="Arial" w:cs="Arial"/>
                <w:sz w:val="21"/>
                <w:szCs w:val="21"/>
                <w:highlight w:val="yellow"/>
              </w:rPr>
              <w:t>e</w:t>
            </w:r>
            <w:r w:rsidRPr="00652C2D">
              <w:rPr>
                <w:rFonts w:ascii="Arial" w:hAnsi="Arial" w:cs="Arial"/>
                <w:sz w:val="21"/>
                <w:szCs w:val="21"/>
                <w:highlight w:val="yellow"/>
              </w:rPr>
              <w:t xml:space="preserve"> statement</w:t>
            </w:r>
          </w:p>
        </w:tc>
        <w:tc>
          <w:tcPr>
            <w:tcW w:w="3274" w:type="dxa"/>
          </w:tcPr>
          <w:p w14:paraId="405A3316" w14:textId="5B354EA2" w:rsidR="002764F7" w:rsidRPr="00652C2D" w:rsidRDefault="00397BF3" w:rsidP="00FA5E5F">
            <w:pPr>
              <w:spacing w:line="300" w:lineRule="atLeast"/>
              <w:rPr>
                <w:rFonts w:ascii="Arial" w:hAnsi="Arial" w:cs="Arial"/>
                <w:sz w:val="21"/>
                <w:szCs w:val="21"/>
                <w:highlight w:val="yellow"/>
              </w:rPr>
            </w:pPr>
            <w:proofErr w:type="spellStart"/>
            <w:r w:rsidRPr="00652C2D">
              <w:rPr>
                <w:rFonts w:ascii="Arial" w:hAnsi="Arial" w:cs="Arial"/>
                <w:sz w:val="21"/>
                <w:szCs w:val="21"/>
                <w:highlight w:val="yellow"/>
              </w:rPr>
              <w:t>unitRational</w:t>
            </w:r>
            <w:r w:rsidR="00BC41CA" w:rsidRPr="00652C2D">
              <w:rPr>
                <w:rFonts w:ascii="Arial" w:hAnsi="Arial" w:cs="Arial"/>
                <w:sz w:val="21"/>
                <w:szCs w:val="21"/>
                <w:highlight w:val="yellow"/>
              </w:rPr>
              <w:t>e</w:t>
            </w:r>
            <w:r w:rsidRPr="00652C2D">
              <w:rPr>
                <w:rFonts w:ascii="Arial" w:hAnsi="Arial" w:cs="Arial"/>
                <w:sz w:val="21"/>
                <w:szCs w:val="21"/>
                <w:highlight w:val="yellow"/>
              </w:rPr>
              <w:t>Statement</w:t>
            </w:r>
            <w:proofErr w:type="spellEnd"/>
          </w:p>
        </w:tc>
      </w:tr>
    </w:tbl>
    <w:p w14:paraId="02C1A4E1" w14:textId="77777777" w:rsidR="00E56B46" w:rsidRPr="00FA5E5F" w:rsidRDefault="00E56B46" w:rsidP="00FA5E5F">
      <w:pPr>
        <w:spacing w:after="0" w:line="300" w:lineRule="atLeast"/>
        <w:rPr>
          <w:rFonts w:ascii="Arial" w:hAnsi="Arial" w:cs="Arial"/>
          <w:sz w:val="21"/>
          <w:szCs w:val="21"/>
        </w:rPr>
      </w:pPr>
    </w:p>
    <w:p w14:paraId="59DF080E" w14:textId="77777777" w:rsidR="00E56B46" w:rsidRPr="00FA5E5F" w:rsidRDefault="00E56B46" w:rsidP="00FA5E5F">
      <w:pPr>
        <w:pStyle w:val="Heading3"/>
        <w:spacing w:before="0" w:line="300" w:lineRule="atLeast"/>
        <w:rPr>
          <w:rFonts w:ascii="Arial" w:hAnsi="Arial" w:cs="Arial"/>
          <w:b/>
          <w:color w:val="auto"/>
          <w:sz w:val="22"/>
          <w:szCs w:val="22"/>
        </w:rPr>
      </w:pPr>
      <w:r w:rsidRPr="00FA5E5F">
        <w:rPr>
          <w:rFonts w:ascii="Arial" w:hAnsi="Arial" w:cs="Arial"/>
          <w:b/>
          <w:color w:val="auto"/>
          <w:sz w:val="22"/>
          <w:szCs w:val="22"/>
        </w:rPr>
        <w:t>Common fields</w:t>
      </w:r>
    </w:p>
    <w:p w14:paraId="5C44E365" w14:textId="0667C8AD" w:rsidR="00E56B46" w:rsidRPr="00FA5E5F" w:rsidRDefault="00E56B46" w:rsidP="00FA5E5F">
      <w:pPr>
        <w:pStyle w:val="ListParagraph"/>
        <w:numPr>
          <w:ilvl w:val="0"/>
          <w:numId w:val="1"/>
        </w:numPr>
        <w:spacing w:after="0" w:line="300" w:lineRule="atLeast"/>
        <w:ind w:left="0" w:firstLine="0"/>
        <w:rPr>
          <w:rFonts w:ascii="Arial" w:hAnsi="Arial" w:cs="Arial"/>
          <w:sz w:val="21"/>
          <w:szCs w:val="21"/>
        </w:rPr>
      </w:pPr>
      <w:r w:rsidRPr="00FA5E5F">
        <w:rPr>
          <w:rFonts w:ascii="Arial" w:hAnsi="Arial" w:cs="Arial"/>
          <w:sz w:val="21"/>
          <w:szCs w:val="21"/>
        </w:rPr>
        <w:t>In some file formats these fields will appear in every table. In the hierarchical file formats like XML and JSON these may appear only once in the hierarchy.</w:t>
      </w:r>
    </w:p>
    <w:p w14:paraId="582702A4" w14:textId="77777777" w:rsidR="00FA5E5F" w:rsidRPr="00FA5E5F" w:rsidRDefault="00FA5E5F" w:rsidP="00FA5E5F">
      <w:pPr>
        <w:spacing w:after="0" w:line="300" w:lineRule="atLeast"/>
        <w:rPr>
          <w:rFonts w:ascii="Arial" w:hAnsi="Arial" w:cs="Arial"/>
          <w:sz w:val="21"/>
          <w:szCs w:val="21"/>
        </w:rPr>
      </w:pPr>
    </w:p>
    <w:tbl>
      <w:tblPr>
        <w:tblStyle w:val="TableGrid"/>
        <w:tblW w:w="0" w:type="auto"/>
        <w:tblLook w:val="04A0" w:firstRow="1" w:lastRow="0" w:firstColumn="1" w:lastColumn="0" w:noHBand="0" w:noVBand="1"/>
      </w:tblPr>
      <w:tblGrid>
        <w:gridCol w:w="2254"/>
        <w:gridCol w:w="2254"/>
        <w:gridCol w:w="2254"/>
        <w:gridCol w:w="4573"/>
      </w:tblGrid>
      <w:tr w:rsidR="00FA5E5F" w:rsidRPr="00FA5E5F" w14:paraId="3BFC7D20" w14:textId="77777777" w:rsidTr="00B9336B">
        <w:tc>
          <w:tcPr>
            <w:tcW w:w="2254" w:type="dxa"/>
          </w:tcPr>
          <w:p w14:paraId="59D47028" w14:textId="77777777" w:rsidR="00E56B46" w:rsidRPr="00FA5E5F" w:rsidRDefault="00E56B46" w:rsidP="00FA5E5F">
            <w:pPr>
              <w:spacing w:line="300" w:lineRule="atLeast"/>
              <w:rPr>
                <w:rFonts w:ascii="Arial" w:hAnsi="Arial" w:cs="Arial"/>
                <w:b/>
                <w:sz w:val="21"/>
                <w:szCs w:val="21"/>
              </w:rPr>
            </w:pPr>
            <w:r w:rsidRPr="00FA5E5F">
              <w:rPr>
                <w:rFonts w:ascii="Arial" w:hAnsi="Arial" w:cs="Arial"/>
                <w:b/>
                <w:sz w:val="21"/>
                <w:szCs w:val="21"/>
              </w:rPr>
              <w:t>Field name</w:t>
            </w:r>
          </w:p>
        </w:tc>
        <w:tc>
          <w:tcPr>
            <w:tcW w:w="2254" w:type="dxa"/>
          </w:tcPr>
          <w:p w14:paraId="45DF9FE6" w14:textId="77777777" w:rsidR="00E56B46" w:rsidRPr="00FA5E5F" w:rsidRDefault="00E56B46" w:rsidP="00FA5E5F">
            <w:pPr>
              <w:spacing w:line="300" w:lineRule="atLeast"/>
              <w:rPr>
                <w:rFonts w:ascii="Arial" w:hAnsi="Arial" w:cs="Arial"/>
                <w:b/>
                <w:sz w:val="21"/>
                <w:szCs w:val="21"/>
              </w:rPr>
            </w:pPr>
            <w:r w:rsidRPr="00FA5E5F">
              <w:rPr>
                <w:rFonts w:ascii="Arial" w:hAnsi="Arial" w:cs="Arial"/>
                <w:b/>
                <w:sz w:val="21"/>
                <w:szCs w:val="21"/>
              </w:rPr>
              <w:t>Type</w:t>
            </w:r>
          </w:p>
        </w:tc>
        <w:tc>
          <w:tcPr>
            <w:tcW w:w="2254" w:type="dxa"/>
          </w:tcPr>
          <w:p w14:paraId="2F060D94" w14:textId="77777777" w:rsidR="00E56B46" w:rsidRPr="00FA5E5F" w:rsidRDefault="00E56B46" w:rsidP="00FA5E5F">
            <w:pPr>
              <w:spacing w:line="300" w:lineRule="atLeast"/>
              <w:rPr>
                <w:rFonts w:ascii="Arial" w:hAnsi="Arial" w:cs="Arial"/>
                <w:b/>
                <w:sz w:val="21"/>
                <w:szCs w:val="21"/>
              </w:rPr>
            </w:pPr>
            <w:r w:rsidRPr="00FA5E5F">
              <w:rPr>
                <w:rFonts w:ascii="Arial" w:hAnsi="Arial" w:cs="Arial"/>
                <w:b/>
                <w:sz w:val="21"/>
                <w:szCs w:val="21"/>
              </w:rPr>
              <w:t>Restrictions</w:t>
            </w:r>
          </w:p>
        </w:tc>
        <w:tc>
          <w:tcPr>
            <w:tcW w:w="4573" w:type="dxa"/>
          </w:tcPr>
          <w:p w14:paraId="1643A423" w14:textId="77777777" w:rsidR="00E56B46" w:rsidRPr="00FA5E5F" w:rsidRDefault="00E56B46" w:rsidP="00FA5E5F">
            <w:pPr>
              <w:spacing w:line="300" w:lineRule="atLeast"/>
              <w:rPr>
                <w:rFonts w:ascii="Arial" w:hAnsi="Arial" w:cs="Arial"/>
                <w:b/>
                <w:sz w:val="21"/>
                <w:szCs w:val="21"/>
              </w:rPr>
            </w:pPr>
            <w:r w:rsidRPr="00FA5E5F">
              <w:rPr>
                <w:rFonts w:ascii="Arial" w:hAnsi="Arial" w:cs="Arial"/>
                <w:b/>
                <w:sz w:val="21"/>
                <w:szCs w:val="21"/>
              </w:rPr>
              <w:t>Comments</w:t>
            </w:r>
          </w:p>
        </w:tc>
      </w:tr>
      <w:tr w:rsidR="00FA5E5F" w:rsidRPr="00FA5E5F" w14:paraId="46A88CB0" w14:textId="77777777" w:rsidTr="00B9336B">
        <w:tc>
          <w:tcPr>
            <w:tcW w:w="2254" w:type="dxa"/>
          </w:tcPr>
          <w:p w14:paraId="6059071F" w14:textId="2DE50DB8" w:rsidR="00E56B46" w:rsidRPr="00FA5E5F" w:rsidRDefault="00742253" w:rsidP="00FA5E5F">
            <w:pPr>
              <w:spacing w:line="300" w:lineRule="atLeast"/>
              <w:rPr>
                <w:rFonts w:ascii="Arial" w:hAnsi="Arial" w:cs="Arial"/>
                <w:sz w:val="21"/>
                <w:szCs w:val="21"/>
              </w:rPr>
            </w:pPr>
            <w:proofErr w:type="spellStart"/>
            <w:r w:rsidRPr="00FA5E5F">
              <w:rPr>
                <w:rFonts w:ascii="Arial" w:hAnsi="Arial" w:cs="Arial"/>
                <w:sz w:val="21"/>
                <w:szCs w:val="21"/>
              </w:rPr>
              <w:t>U</w:t>
            </w:r>
            <w:r w:rsidR="00831DA1" w:rsidRPr="00FA5E5F">
              <w:rPr>
                <w:rFonts w:ascii="Arial" w:hAnsi="Arial" w:cs="Arial"/>
                <w:sz w:val="21"/>
                <w:szCs w:val="21"/>
              </w:rPr>
              <w:t>kprn</w:t>
            </w:r>
            <w:proofErr w:type="spellEnd"/>
          </w:p>
        </w:tc>
        <w:tc>
          <w:tcPr>
            <w:tcW w:w="2254" w:type="dxa"/>
          </w:tcPr>
          <w:p w14:paraId="52730993" w14:textId="77777777"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String</w:t>
            </w:r>
          </w:p>
        </w:tc>
        <w:tc>
          <w:tcPr>
            <w:tcW w:w="2254" w:type="dxa"/>
          </w:tcPr>
          <w:p w14:paraId="22433A06" w14:textId="77777777"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Must be 8 characters long</w:t>
            </w:r>
          </w:p>
        </w:tc>
        <w:tc>
          <w:tcPr>
            <w:tcW w:w="4573" w:type="dxa"/>
          </w:tcPr>
          <w:p w14:paraId="0815C80F" w14:textId="77777777"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The UKPRN for the institution importing the records</w:t>
            </w:r>
          </w:p>
        </w:tc>
      </w:tr>
      <w:tr w:rsidR="00FA5E5F" w:rsidRPr="00FA5E5F" w14:paraId="5769C631" w14:textId="77777777" w:rsidTr="00B9336B">
        <w:tc>
          <w:tcPr>
            <w:tcW w:w="2254" w:type="dxa"/>
          </w:tcPr>
          <w:p w14:paraId="4B2A2057" w14:textId="77777777" w:rsidR="00E56B46"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u</w:t>
            </w:r>
            <w:r w:rsidR="00E56B46" w:rsidRPr="00FA5E5F">
              <w:rPr>
                <w:rFonts w:ascii="Arial" w:hAnsi="Arial" w:cs="Arial"/>
                <w:sz w:val="21"/>
                <w:szCs w:val="21"/>
              </w:rPr>
              <w:t>nitOfAssessment</w:t>
            </w:r>
            <w:proofErr w:type="spellEnd"/>
          </w:p>
        </w:tc>
        <w:tc>
          <w:tcPr>
            <w:tcW w:w="2254" w:type="dxa"/>
          </w:tcPr>
          <w:p w14:paraId="2A2792BB" w14:textId="77777777"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Number</w:t>
            </w:r>
          </w:p>
        </w:tc>
        <w:tc>
          <w:tcPr>
            <w:tcW w:w="2254" w:type="dxa"/>
          </w:tcPr>
          <w:p w14:paraId="4B34E3B4" w14:textId="77777777"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Between 1 and 34</w:t>
            </w:r>
          </w:p>
        </w:tc>
        <w:tc>
          <w:tcPr>
            <w:tcW w:w="4573" w:type="dxa"/>
          </w:tcPr>
          <w:p w14:paraId="47104D14" w14:textId="77777777"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The number of the unit of assessment the records will be imported into</w:t>
            </w:r>
          </w:p>
        </w:tc>
      </w:tr>
      <w:tr w:rsidR="00E56B46" w:rsidRPr="00FA5E5F" w14:paraId="3275BDE1" w14:textId="77777777" w:rsidTr="00B9336B">
        <w:tc>
          <w:tcPr>
            <w:tcW w:w="2254" w:type="dxa"/>
          </w:tcPr>
          <w:p w14:paraId="0FE51C0C" w14:textId="77777777" w:rsidR="00E56B46"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m</w:t>
            </w:r>
            <w:r w:rsidR="00E56B46" w:rsidRPr="00FA5E5F">
              <w:rPr>
                <w:rFonts w:ascii="Arial" w:hAnsi="Arial" w:cs="Arial"/>
                <w:sz w:val="21"/>
                <w:szCs w:val="21"/>
              </w:rPr>
              <w:t>ultipleSubmission</w:t>
            </w:r>
            <w:proofErr w:type="spellEnd"/>
          </w:p>
        </w:tc>
        <w:tc>
          <w:tcPr>
            <w:tcW w:w="2254" w:type="dxa"/>
          </w:tcPr>
          <w:p w14:paraId="6371AE75" w14:textId="77777777"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Character</w:t>
            </w:r>
          </w:p>
        </w:tc>
        <w:tc>
          <w:tcPr>
            <w:tcW w:w="2254" w:type="dxa"/>
          </w:tcPr>
          <w:p w14:paraId="1B3E9DE4" w14:textId="77777777"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A letter between A – Z</w:t>
            </w:r>
          </w:p>
        </w:tc>
        <w:tc>
          <w:tcPr>
            <w:tcW w:w="4573" w:type="dxa"/>
          </w:tcPr>
          <w:p w14:paraId="4C3BF012" w14:textId="0446C17B" w:rsidR="00E56B46" w:rsidRPr="00FA5E5F" w:rsidRDefault="00E56B46" w:rsidP="00FA5E5F">
            <w:pPr>
              <w:spacing w:line="300" w:lineRule="atLeast"/>
              <w:rPr>
                <w:rFonts w:ascii="Arial" w:hAnsi="Arial" w:cs="Arial"/>
                <w:sz w:val="21"/>
                <w:szCs w:val="21"/>
              </w:rPr>
            </w:pPr>
            <w:r w:rsidRPr="00FA5E5F">
              <w:rPr>
                <w:rFonts w:ascii="Arial" w:hAnsi="Arial" w:cs="Arial"/>
                <w:sz w:val="21"/>
                <w:szCs w:val="21"/>
              </w:rPr>
              <w:t>Only required i</w:t>
            </w:r>
            <w:r w:rsidR="00FA5E5F">
              <w:rPr>
                <w:rFonts w:ascii="Arial" w:hAnsi="Arial" w:cs="Arial"/>
                <w:sz w:val="21"/>
                <w:szCs w:val="21"/>
              </w:rPr>
              <w:t>f</w:t>
            </w:r>
            <w:r w:rsidRPr="00FA5E5F">
              <w:rPr>
                <w:rFonts w:ascii="Arial" w:hAnsi="Arial" w:cs="Arial"/>
                <w:sz w:val="21"/>
                <w:szCs w:val="21"/>
              </w:rPr>
              <w:t xml:space="preserve"> the institution is making more than one submission to a unit of assessment</w:t>
            </w:r>
          </w:p>
        </w:tc>
      </w:tr>
    </w:tbl>
    <w:p w14:paraId="6A022452" w14:textId="77777777" w:rsidR="00E56B46" w:rsidRPr="00FA5E5F" w:rsidRDefault="00E56B46" w:rsidP="00FA5E5F">
      <w:pPr>
        <w:spacing w:after="0" w:line="300" w:lineRule="atLeast"/>
        <w:rPr>
          <w:rFonts w:ascii="Arial" w:hAnsi="Arial" w:cs="Arial"/>
          <w:sz w:val="21"/>
          <w:szCs w:val="21"/>
        </w:rPr>
      </w:pPr>
    </w:p>
    <w:p w14:paraId="6F3857D8" w14:textId="77777777" w:rsidR="003B34EE" w:rsidRPr="00FA5E5F" w:rsidRDefault="003B34EE" w:rsidP="00FA5E5F">
      <w:pPr>
        <w:pStyle w:val="Heading3"/>
        <w:spacing w:before="0" w:line="300" w:lineRule="atLeast"/>
        <w:rPr>
          <w:rFonts w:ascii="Arial" w:hAnsi="Arial" w:cs="Arial"/>
          <w:b/>
          <w:color w:val="auto"/>
          <w:sz w:val="22"/>
          <w:szCs w:val="22"/>
        </w:rPr>
      </w:pPr>
      <w:r w:rsidRPr="00FA5E5F">
        <w:rPr>
          <w:rFonts w:ascii="Arial" w:hAnsi="Arial" w:cs="Arial"/>
          <w:b/>
          <w:color w:val="auto"/>
          <w:sz w:val="22"/>
          <w:szCs w:val="22"/>
        </w:rPr>
        <w:t>Research groups</w:t>
      </w:r>
    </w:p>
    <w:tbl>
      <w:tblPr>
        <w:tblStyle w:val="TableGrid"/>
        <w:tblW w:w="0" w:type="auto"/>
        <w:tblLook w:val="04A0" w:firstRow="1" w:lastRow="0" w:firstColumn="1" w:lastColumn="0" w:noHBand="0" w:noVBand="1"/>
      </w:tblPr>
      <w:tblGrid>
        <w:gridCol w:w="2254"/>
        <w:gridCol w:w="2254"/>
        <w:gridCol w:w="2254"/>
        <w:gridCol w:w="2254"/>
      </w:tblGrid>
      <w:tr w:rsidR="00FA5E5F" w:rsidRPr="00FA5E5F" w14:paraId="697412D3" w14:textId="77777777" w:rsidTr="005C6E82">
        <w:tc>
          <w:tcPr>
            <w:tcW w:w="2254" w:type="dxa"/>
          </w:tcPr>
          <w:p w14:paraId="5F8EF58C" w14:textId="77777777" w:rsidR="003B34EE" w:rsidRPr="00FA5E5F" w:rsidRDefault="003B34EE" w:rsidP="00FA5E5F">
            <w:pPr>
              <w:spacing w:line="300" w:lineRule="atLeast"/>
              <w:rPr>
                <w:rFonts w:ascii="Arial" w:hAnsi="Arial" w:cs="Arial"/>
                <w:b/>
                <w:sz w:val="21"/>
                <w:szCs w:val="21"/>
              </w:rPr>
            </w:pPr>
            <w:r w:rsidRPr="00FA5E5F">
              <w:rPr>
                <w:rFonts w:ascii="Arial" w:hAnsi="Arial" w:cs="Arial"/>
                <w:b/>
                <w:sz w:val="21"/>
                <w:szCs w:val="21"/>
              </w:rPr>
              <w:t>Field name</w:t>
            </w:r>
          </w:p>
        </w:tc>
        <w:tc>
          <w:tcPr>
            <w:tcW w:w="2254" w:type="dxa"/>
          </w:tcPr>
          <w:p w14:paraId="0A6EF446" w14:textId="77777777" w:rsidR="003B34EE" w:rsidRPr="00FA5E5F" w:rsidRDefault="003B34EE" w:rsidP="00FA5E5F">
            <w:pPr>
              <w:spacing w:line="300" w:lineRule="atLeast"/>
              <w:rPr>
                <w:rFonts w:ascii="Arial" w:hAnsi="Arial" w:cs="Arial"/>
                <w:b/>
                <w:sz w:val="21"/>
                <w:szCs w:val="21"/>
              </w:rPr>
            </w:pPr>
            <w:r w:rsidRPr="00FA5E5F">
              <w:rPr>
                <w:rFonts w:ascii="Arial" w:hAnsi="Arial" w:cs="Arial"/>
                <w:b/>
                <w:sz w:val="21"/>
                <w:szCs w:val="21"/>
              </w:rPr>
              <w:t>Type</w:t>
            </w:r>
          </w:p>
        </w:tc>
        <w:tc>
          <w:tcPr>
            <w:tcW w:w="2254" w:type="dxa"/>
          </w:tcPr>
          <w:p w14:paraId="5D9DD0EF" w14:textId="77777777" w:rsidR="003B34EE" w:rsidRPr="00FA5E5F" w:rsidRDefault="003B34EE" w:rsidP="00FA5E5F">
            <w:pPr>
              <w:spacing w:line="300" w:lineRule="atLeast"/>
              <w:rPr>
                <w:rFonts w:ascii="Arial" w:hAnsi="Arial" w:cs="Arial"/>
                <w:b/>
                <w:sz w:val="21"/>
                <w:szCs w:val="21"/>
              </w:rPr>
            </w:pPr>
            <w:r w:rsidRPr="00FA5E5F">
              <w:rPr>
                <w:rFonts w:ascii="Arial" w:hAnsi="Arial" w:cs="Arial"/>
                <w:b/>
                <w:sz w:val="21"/>
                <w:szCs w:val="21"/>
              </w:rPr>
              <w:t>Restrictions</w:t>
            </w:r>
          </w:p>
        </w:tc>
        <w:tc>
          <w:tcPr>
            <w:tcW w:w="2254" w:type="dxa"/>
          </w:tcPr>
          <w:p w14:paraId="0A6540D0" w14:textId="77777777" w:rsidR="003B34EE" w:rsidRPr="00FA5E5F" w:rsidRDefault="003B34EE" w:rsidP="00FA5E5F">
            <w:pPr>
              <w:spacing w:line="300" w:lineRule="atLeast"/>
              <w:rPr>
                <w:rFonts w:ascii="Arial" w:hAnsi="Arial" w:cs="Arial"/>
                <w:b/>
                <w:sz w:val="21"/>
                <w:szCs w:val="21"/>
              </w:rPr>
            </w:pPr>
            <w:r w:rsidRPr="00FA5E5F">
              <w:rPr>
                <w:rFonts w:ascii="Arial" w:hAnsi="Arial" w:cs="Arial"/>
                <w:b/>
                <w:sz w:val="21"/>
                <w:szCs w:val="21"/>
              </w:rPr>
              <w:t>Comments</w:t>
            </w:r>
          </w:p>
        </w:tc>
      </w:tr>
      <w:tr w:rsidR="00FA5E5F" w:rsidRPr="00FA5E5F" w14:paraId="4E577B03" w14:textId="77777777" w:rsidTr="005C6E82">
        <w:tc>
          <w:tcPr>
            <w:tcW w:w="2254" w:type="dxa"/>
          </w:tcPr>
          <w:p w14:paraId="25030963" w14:textId="4F377D48" w:rsidR="003B34EE" w:rsidRPr="00FA5E5F" w:rsidRDefault="00742253" w:rsidP="00FA5E5F">
            <w:pPr>
              <w:spacing w:line="300" w:lineRule="atLeast"/>
              <w:rPr>
                <w:rFonts w:ascii="Arial" w:hAnsi="Arial" w:cs="Arial"/>
                <w:sz w:val="21"/>
                <w:szCs w:val="21"/>
              </w:rPr>
            </w:pPr>
            <w:r w:rsidRPr="00FA5E5F">
              <w:rPr>
                <w:rFonts w:ascii="Arial" w:hAnsi="Arial" w:cs="Arial"/>
                <w:sz w:val="21"/>
                <w:szCs w:val="21"/>
              </w:rPr>
              <w:t>C</w:t>
            </w:r>
            <w:r w:rsidR="003B34EE" w:rsidRPr="00FA5E5F">
              <w:rPr>
                <w:rFonts w:ascii="Arial" w:hAnsi="Arial" w:cs="Arial"/>
                <w:sz w:val="21"/>
                <w:szCs w:val="21"/>
              </w:rPr>
              <w:t>ode</w:t>
            </w:r>
          </w:p>
        </w:tc>
        <w:tc>
          <w:tcPr>
            <w:tcW w:w="2254" w:type="dxa"/>
          </w:tcPr>
          <w:p w14:paraId="008BE18D"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Character</w:t>
            </w:r>
          </w:p>
        </w:tc>
        <w:tc>
          <w:tcPr>
            <w:tcW w:w="2254" w:type="dxa"/>
          </w:tcPr>
          <w:p w14:paraId="115895BF"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An alpha or numeric character</w:t>
            </w:r>
          </w:p>
        </w:tc>
        <w:tc>
          <w:tcPr>
            <w:tcW w:w="2254" w:type="dxa"/>
          </w:tcPr>
          <w:p w14:paraId="0E758AB8" w14:textId="77777777" w:rsidR="003B34EE" w:rsidRPr="00FA5E5F" w:rsidRDefault="003B34EE" w:rsidP="00FA5E5F">
            <w:pPr>
              <w:spacing w:line="300" w:lineRule="atLeast"/>
              <w:rPr>
                <w:rFonts w:ascii="Arial" w:hAnsi="Arial" w:cs="Arial"/>
                <w:sz w:val="21"/>
                <w:szCs w:val="21"/>
              </w:rPr>
            </w:pPr>
          </w:p>
        </w:tc>
      </w:tr>
      <w:tr w:rsidR="003B34EE" w:rsidRPr="00FA5E5F" w14:paraId="1CA3CDFA" w14:textId="77777777" w:rsidTr="005C6E82">
        <w:tc>
          <w:tcPr>
            <w:tcW w:w="2254" w:type="dxa"/>
          </w:tcPr>
          <w:p w14:paraId="0D171333" w14:textId="60F52E65" w:rsidR="003B34EE" w:rsidRPr="00FA5E5F" w:rsidRDefault="00742253" w:rsidP="00FA5E5F">
            <w:pPr>
              <w:spacing w:line="300" w:lineRule="atLeast"/>
              <w:rPr>
                <w:rFonts w:ascii="Arial" w:hAnsi="Arial" w:cs="Arial"/>
                <w:sz w:val="21"/>
                <w:szCs w:val="21"/>
              </w:rPr>
            </w:pPr>
            <w:r w:rsidRPr="00FA5E5F">
              <w:rPr>
                <w:rFonts w:ascii="Arial" w:hAnsi="Arial" w:cs="Arial"/>
                <w:sz w:val="21"/>
                <w:szCs w:val="21"/>
              </w:rPr>
              <w:t>N</w:t>
            </w:r>
            <w:r w:rsidR="003B34EE" w:rsidRPr="00FA5E5F">
              <w:rPr>
                <w:rFonts w:ascii="Arial" w:hAnsi="Arial" w:cs="Arial"/>
                <w:sz w:val="21"/>
                <w:szCs w:val="21"/>
              </w:rPr>
              <w:t>ame</w:t>
            </w:r>
          </w:p>
        </w:tc>
        <w:tc>
          <w:tcPr>
            <w:tcW w:w="2254" w:type="dxa"/>
          </w:tcPr>
          <w:p w14:paraId="494832F0"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String</w:t>
            </w:r>
          </w:p>
        </w:tc>
        <w:tc>
          <w:tcPr>
            <w:tcW w:w="2254" w:type="dxa"/>
          </w:tcPr>
          <w:p w14:paraId="71D70FDB" w14:textId="46318ED0"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 xml:space="preserve">Maximum length </w:t>
            </w:r>
            <w:r w:rsidR="00E02B6D" w:rsidRPr="00A833D3">
              <w:rPr>
                <w:rFonts w:ascii="Arial" w:hAnsi="Arial" w:cs="Arial"/>
                <w:sz w:val="21"/>
                <w:szCs w:val="21"/>
                <w:highlight w:val="yellow"/>
              </w:rPr>
              <w:t>128</w:t>
            </w:r>
            <w:r w:rsidRPr="00FA5E5F">
              <w:rPr>
                <w:rFonts w:ascii="Arial" w:hAnsi="Arial" w:cs="Arial"/>
                <w:sz w:val="21"/>
                <w:szCs w:val="21"/>
              </w:rPr>
              <w:t xml:space="preserve"> characters</w:t>
            </w:r>
          </w:p>
        </w:tc>
        <w:tc>
          <w:tcPr>
            <w:tcW w:w="2254" w:type="dxa"/>
          </w:tcPr>
          <w:p w14:paraId="62882943" w14:textId="77777777" w:rsidR="003B34EE" w:rsidRPr="00FA5E5F" w:rsidRDefault="003B34EE" w:rsidP="00FA5E5F">
            <w:pPr>
              <w:spacing w:line="300" w:lineRule="atLeast"/>
              <w:rPr>
                <w:rFonts w:ascii="Arial" w:hAnsi="Arial" w:cs="Arial"/>
                <w:sz w:val="21"/>
                <w:szCs w:val="21"/>
              </w:rPr>
            </w:pPr>
          </w:p>
        </w:tc>
      </w:tr>
    </w:tbl>
    <w:p w14:paraId="5321B31B" w14:textId="0AEC69DB" w:rsidR="00534D16" w:rsidRPr="00FA5E5F" w:rsidRDefault="00534D16" w:rsidP="00FA5E5F">
      <w:pPr>
        <w:spacing w:after="0" w:line="300" w:lineRule="atLeast"/>
        <w:rPr>
          <w:rFonts w:ascii="Arial" w:hAnsi="Arial" w:cs="Arial"/>
          <w:sz w:val="21"/>
          <w:szCs w:val="21"/>
        </w:rPr>
      </w:pPr>
    </w:p>
    <w:p w14:paraId="2AA5A1A5" w14:textId="2F36FB6D" w:rsidR="00B91202" w:rsidRPr="00E24CDC" w:rsidRDefault="00B91202" w:rsidP="00FA5E5F">
      <w:pPr>
        <w:pStyle w:val="Heading3"/>
        <w:spacing w:before="0" w:line="300" w:lineRule="atLeast"/>
        <w:rPr>
          <w:rFonts w:ascii="Arial" w:hAnsi="Arial" w:cs="Arial"/>
          <w:b/>
          <w:color w:val="auto"/>
          <w:sz w:val="22"/>
          <w:szCs w:val="22"/>
        </w:rPr>
      </w:pPr>
      <w:r w:rsidRPr="00E24CDC">
        <w:rPr>
          <w:rFonts w:ascii="Arial" w:hAnsi="Arial" w:cs="Arial"/>
          <w:b/>
          <w:color w:val="auto"/>
          <w:sz w:val="22"/>
          <w:szCs w:val="22"/>
        </w:rPr>
        <w:t>Current staff</w:t>
      </w:r>
    </w:p>
    <w:tbl>
      <w:tblPr>
        <w:tblStyle w:val="TableGrid"/>
        <w:tblW w:w="0" w:type="auto"/>
        <w:tblLook w:val="04A0" w:firstRow="1" w:lastRow="0" w:firstColumn="1" w:lastColumn="0" w:noHBand="0" w:noVBand="1"/>
      </w:tblPr>
      <w:tblGrid>
        <w:gridCol w:w="3567"/>
        <w:gridCol w:w="1296"/>
        <w:gridCol w:w="2550"/>
        <w:gridCol w:w="4878"/>
      </w:tblGrid>
      <w:tr w:rsidR="00FA5E5F" w:rsidRPr="00FA5E5F" w14:paraId="77601B41" w14:textId="77777777" w:rsidTr="00B9336B">
        <w:tc>
          <w:tcPr>
            <w:tcW w:w="3462" w:type="dxa"/>
          </w:tcPr>
          <w:p w14:paraId="268A267A" w14:textId="6C18B534" w:rsidR="003B34EE" w:rsidRPr="00E24CDC" w:rsidRDefault="003B34EE" w:rsidP="00FA5E5F">
            <w:pPr>
              <w:spacing w:line="300" w:lineRule="atLeast"/>
              <w:rPr>
                <w:rFonts w:ascii="Arial" w:hAnsi="Arial" w:cs="Arial"/>
                <w:b/>
                <w:sz w:val="21"/>
                <w:szCs w:val="21"/>
              </w:rPr>
            </w:pPr>
            <w:r w:rsidRPr="00E24CDC">
              <w:rPr>
                <w:rFonts w:ascii="Arial" w:hAnsi="Arial" w:cs="Arial"/>
                <w:b/>
                <w:sz w:val="21"/>
                <w:szCs w:val="21"/>
              </w:rPr>
              <w:t>Field name</w:t>
            </w:r>
          </w:p>
        </w:tc>
        <w:tc>
          <w:tcPr>
            <w:tcW w:w="1296" w:type="dxa"/>
          </w:tcPr>
          <w:p w14:paraId="1CF2E6DF" w14:textId="77777777" w:rsidR="003B34EE" w:rsidRPr="00E24CDC" w:rsidRDefault="003B34EE" w:rsidP="00FA5E5F">
            <w:pPr>
              <w:spacing w:line="300" w:lineRule="atLeast"/>
              <w:rPr>
                <w:rFonts w:ascii="Arial" w:hAnsi="Arial" w:cs="Arial"/>
                <w:b/>
                <w:sz w:val="21"/>
                <w:szCs w:val="21"/>
              </w:rPr>
            </w:pPr>
            <w:r w:rsidRPr="00E24CDC">
              <w:rPr>
                <w:rFonts w:ascii="Arial" w:hAnsi="Arial" w:cs="Arial"/>
                <w:b/>
                <w:sz w:val="21"/>
                <w:szCs w:val="21"/>
              </w:rPr>
              <w:t>Type</w:t>
            </w:r>
          </w:p>
        </w:tc>
        <w:tc>
          <w:tcPr>
            <w:tcW w:w="2550" w:type="dxa"/>
          </w:tcPr>
          <w:p w14:paraId="2D8FB69B" w14:textId="77777777" w:rsidR="003B34EE" w:rsidRPr="00E24CDC" w:rsidRDefault="003B34EE" w:rsidP="00FA5E5F">
            <w:pPr>
              <w:spacing w:line="300" w:lineRule="atLeast"/>
              <w:rPr>
                <w:rFonts w:ascii="Arial" w:hAnsi="Arial" w:cs="Arial"/>
                <w:b/>
                <w:sz w:val="21"/>
                <w:szCs w:val="21"/>
              </w:rPr>
            </w:pPr>
            <w:r w:rsidRPr="00E24CDC">
              <w:rPr>
                <w:rFonts w:ascii="Arial" w:hAnsi="Arial" w:cs="Arial"/>
                <w:b/>
                <w:sz w:val="21"/>
                <w:szCs w:val="21"/>
              </w:rPr>
              <w:t>Restrictions</w:t>
            </w:r>
          </w:p>
        </w:tc>
        <w:tc>
          <w:tcPr>
            <w:tcW w:w="4878" w:type="dxa"/>
          </w:tcPr>
          <w:p w14:paraId="7D5D179F" w14:textId="77777777" w:rsidR="003B34EE" w:rsidRPr="00E24CDC" w:rsidRDefault="003B34EE" w:rsidP="00FA5E5F">
            <w:pPr>
              <w:spacing w:line="300" w:lineRule="atLeast"/>
              <w:rPr>
                <w:rFonts w:ascii="Arial" w:hAnsi="Arial" w:cs="Arial"/>
                <w:b/>
                <w:sz w:val="21"/>
                <w:szCs w:val="21"/>
              </w:rPr>
            </w:pPr>
            <w:r w:rsidRPr="00E24CDC">
              <w:rPr>
                <w:rFonts w:ascii="Arial" w:hAnsi="Arial" w:cs="Arial"/>
                <w:b/>
                <w:sz w:val="21"/>
                <w:szCs w:val="21"/>
              </w:rPr>
              <w:t>Comments</w:t>
            </w:r>
          </w:p>
        </w:tc>
      </w:tr>
      <w:tr w:rsidR="00FA5E5F" w:rsidRPr="00FA5E5F" w14:paraId="4904677B" w14:textId="77777777" w:rsidTr="00B9336B">
        <w:tc>
          <w:tcPr>
            <w:tcW w:w="3462" w:type="dxa"/>
          </w:tcPr>
          <w:p w14:paraId="3D028D6A" w14:textId="77777777" w:rsidR="003B34E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hesaS</w:t>
            </w:r>
            <w:r w:rsidR="003B34EE" w:rsidRPr="00FA5E5F">
              <w:rPr>
                <w:rFonts w:ascii="Arial" w:hAnsi="Arial" w:cs="Arial"/>
                <w:sz w:val="21"/>
                <w:szCs w:val="21"/>
              </w:rPr>
              <w:t>taffIdentifier</w:t>
            </w:r>
            <w:proofErr w:type="spellEnd"/>
          </w:p>
        </w:tc>
        <w:tc>
          <w:tcPr>
            <w:tcW w:w="1296" w:type="dxa"/>
          </w:tcPr>
          <w:p w14:paraId="25F7FEA4"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35F098F8"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Must be 13 characters long</w:t>
            </w:r>
          </w:p>
        </w:tc>
        <w:tc>
          <w:tcPr>
            <w:tcW w:w="4878" w:type="dxa"/>
          </w:tcPr>
          <w:p w14:paraId="6A292F31" w14:textId="77777777" w:rsidR="003B34EE" w:rsidRPr="00FA5E5F" w:rsidRDefault="003B34EE" w:rsidP="00FA5E5F">
            <w:pPr>
              <w:spacing w:line="300" w:lineRule="atLeast"/>
              <w:rPr>
                <w:rFonts w:ascii="Arial" w:hAnsi="Arial" w:cs="Arial"/>
                <w:sz w:val="21"/>
                <w:szCs w:val="21"/>
              </w:rPr>
            </w:pPr>
          </w:p>
        </w:tc>
      </w:tr>
      <w:tr w:rsidR="00FA5E5F" w:rsidRPr="00FA5E5F" w14:paraId="65EF7853" w14:textId="77777777" w:rsidTr="00B9336B">
        <w:tc>
          <w:tcPr>
            <w:tcW w:w="3462" w:type="dxa"/>
          </w:tcPr>
          <w:p w14:paraId="4902BD1D" w14:textId="77777777" w:rsidR="003B34E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s</w:t>
            </w:r>
            <w:r w:rsidR="003B34EE" w:rsidRPr="00FA5E5F">
              <w:rPr>
                <w:rFonts w:ascii="Arial" w:hAnsi="Arial" w:cs="Arial"/>
                <w:sz w:val="21"/>
                <w:szCs w:val="21"/>
              </w:rPr>
              <w:t>taffIdentifier</w:t>
            </w:r>
            <w:proofErr w:type="spellEnd"/>
          </w:p>
        </w:tc>
        <w:tc>
          <w:tcPr>
            <w:tcW w:w="1296" w:type="dxa"/>
          </w:tcPr>
          <w:p w14:paraId="091DDCCD"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59AC6117"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4878" w:type="dxa"/>
          </w:tcPr>
          <w:p w14:paraId="4515872C" w14:textId="77777777" w:rsidR="003B34EE" w:rsidRPr="00FA5E5F" w:rsidRDefault="00534D16" w:rsidP="00FA5E5F">
            <w:pPr>
              <w:spacing w:line="300" w:lineRule="atLeast"/>
              <w:rPr>
                <w:rFonts w:ascii="Arial" w:hAnsi="Arial" w:cs="Arial"/>
                <w:sz w:val="21"/>
                <w:szCs w:val="21"/>
              </w:rPr>
            </w:pPr>
            <w:r w:rsidRPr="00FA5E5F">
              <w:rPr>
                <w:rFonts w:ascii="Arial" w:hAnsi="Arial" w:cs="Arial"/>
                <w:sz w:val="21"/>
                <w:szCs w:val="21"/>
              </w:rPr>
              <w:t>Only required if there is no HESA staff identifier.</w:t>
            </w:r>
          </w:p>
        </w:tc>
      </w:tr>
      <w:tr w:rsidR="00FA5E5F" w:rsidRPr="00FA5E5F" w14:paraId="0E2FCA09" w14:textId="77777777" w:rsidTr="00B9336B">
        <w:tc>
          <w:tcPr>
            <w:tcW w:w="3462" w:type="dxa"/>
          </w:tcPr>
          <w:p w14:paraId="2EE80416" w14:textId="134744C5" w:rsidR="003B34EE" w:rsidRPr="00FA5E5F" w:rsidRDefault="00742253" w:rsidP="00FA5E5F">
            <w:pPr>
              <w:spacing w:line="300" w:lineRule="atLeast"/>
              <w:rPr>
                <w:rFonts w:ascii="Arial" w:hAnsi="Arial" w:cs="Arial"/>
                <w:sz w:val="21"/>
                <w:szCs w:val="21"/>
              </w:rPr>
            </w:pPr>
            <w:r>
              <w:rPr>
                <w:rFonts w:ascii="Arial" w:hAnsi="Arial" w:cs="Arial"/>
                <w:sz w:val="21"/>
                <w:szCs w:val="21"/>
              </w:rPr>
              <w:t>S</w:t>
            </w:r>
            <w:r w:rsidR="00545B9F">
              <w:rPr>
                <w:rFonts w:ascii="Arial" w:hAnsi="Arial" w:cs="Arial"/>
                <w:sz w:val="21"/>
                <w:szCs w:val="21"/>
              </w:rPr>
              <w:t>urname</w:t>
            </w:r>
          </w:p>
        </w:tc>
        <w:tc>
          <w:tcPr>
            <w:tcW w:w="1296" w:type="dxa"/>
          </w:tcPr>
          <w:p w14:paraId="15F1841B"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6D65B78E"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Maximum length 64 characters</w:t>
            </w:r>
          </w:p>
        </w:tc>
        <w:tc>
          <w:tcPr>
            <w:tcW w:w="4878" w:type="dxa"/>
          </w:tcPr>
          <w:p w14:paraId="723FA1D1" w14:textId="77777777" w:rsidR="003B34EE" w:rsidRPr="00FA5E5F" w:rsidRDefault="003B34EE" w:rsidP="00FA5E5F">
            <w:pPr>
              <w:spacing w:line="300" w:lineRule="atLeast"/>
              <w:rPr>
                <w:rFonts w:ascii="Arial" w:hAnsi="Arial" w:cs="Arial"/>
                <w:sz w:val="21"/>
                <w:szCs w:val="21"/>
              </w:rPr>
            </w:pPr>
          </w:p>
        </w:tc>
      </w:tr>
      <w:tr w:rsidR="00FA5E5F" w:rsidRPr="00FA5E5F" w14:paraId="10A0044A" w14:textId="77777777" w:rsidTr="00B9336B">
        <w:tc>
          <w:tcPr>
            <w:tcW w:w="3462" w:type="dxa"/>
          </w:tcPr>
          <w:p w14:paraId="5A667F87" w14:textId="38D2DE61" w:rsidR="003B34EE" w:rsidRPr="00FA5E5F" w:rsidRDefault="00742253" w:rsidP="00FA5E5F">
            <w:pPr>
              <w:spacing w:line="300" w:lineRule="atLeast"/>
              <w:rPr>
                <w:rFonts w:ascii="Arial" w:hAnsi="Arial" w:cs="Arial"/>
                <w:sz w:val="21"/>
                <w:szCs w:val="21"/>
              </w:rPr>
            </w:pPr>
            <w:r w:rsidRPr="00FA5E5F">
              <w:rPr>
                <w:rFonts w:ascii="Arial" w:hAnsi="Arial" w:cs="Arial"/>
                <w:sz w:val="21"/>
                <w:szCs w:val="21"/>
              </w:rPr>
              <w:lastRenderedPageBreak/>
              <w:t>I</w:t>
            </w:r>
            <w:r w:rsidR="003B34EE" w:rsidRPr="00FA5E5F">
              <w:rPr>
                <w:rFonts w:ascii="Arial" w:hAnsi="Arial" w:cs="Arial"/>
                <w:sz w:val="21"/>
                <w:szCs w:val="21"/>
              </w:rPr>
              <w:t>nitials</w:t>
            </w:r>
          </w:p>
        </w:tc>
        <w:tc>
          <w:tcPr>
            <w:tcW w:w="1296" w:type="dxa"/>
          </w:tcPr>
          <w:p w14:paraId="29374A17"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49222B59"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Maximum length 12 characters</w:t>
            </w:r>
          </w:p>
        </w:tc>
        <w:tc>
          <w:tcPr>
            <w:tcW w:w="4878" w:type="dxa"/>
          </w:tcPr>
          <w:p w14:paraId="3EE5CAC0" w14:textId="77777777" w:rsidR="003B34EE" w:rsidRPr="00FA5E5F" w:rsidRDefault="003B34EE" w:rsidP="00FA5E5F">
            <w:pPr>
              <w:spacing w:line="300" w:lineRule="atLeast"/>
              <w:rPr>
                <w:rFonts w:ascii="Arial" w:hAnsi="Arial" w:cs="Arial"/>
                <w:sz w:val="21"/>
                <w:szCs w:val="21"/>
              </w:rPr>
            </w:pPr>
          </w:p>
        </w:tc>
      </w:tr>
      <w:tr w:rsidR="00FA5E5F" w:rsidRPr="00FA5E5F" w14:paraId="5CABBA6E" w14:textId="77777777" w:rsidTr="00B9336B">
        <w:tc>
          <w:tcPr>
            <w:tcW w:w="3462" w:type="dxa"/>
          </w:tcPr>
          <w:p w14:paraId="65D14ADF" w14:textId="45EA2C39" w:rsidR="00534D16" w:rsidRPr="00FA5E5F" w:rsidRDefault="00527513" w:rsidP="00FA5E5F">
            <w:pPr>
              <w:spacing w:line="300" w:lineRule="atLeast"/>
              <w:rPr>
                <w:rFonts w:ascii="Arial" w:hAnsi="Arial" w:cs="Arial"/>
                <w:sz w:val="21"/>
                <w:szCs w:val="21"/>
              </w:rPr>
            </w:pPr>
            <w:proofErr w:type="spellStart"/>
            <w:r>
              <w:rPr>
                <w:rFonts w:ascii="Arial" w:hAnsi="Arial" w:cs="Arial"/>
                <w:sz w:val="21"/>
                <w:szCs w:val="21"/>
              </w:rPr>
              <w:t>dateOfBirth</w:t>
            </w:r>
            <w:proofErr w:type="spellEnd"/>
          </w:p>
        </w:tc>
        <w:tc>
          <w:tcPr>
            <w:tcW w:w="1296" w:type="dxa"/>
          </w:tcPr>
          <w:p w14:paraId="29322B7F"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04BB82DA" w14:textId="77777777" w:rsidR="00534D16" w:rsidRPr="00FA5E5F" w:rsidRDefault="00534D16" w:rsidP="00FA5E5F">
            <w:pPr>
              <w:spacing w:line="300" w:lineRule="atLeast"/>
              <w:rPr>
                <w:rFonts w:ascii="Arial" w:hAnsi="Arial" w:cs="Arial"/>
                <w:sz w:val="21"/>
                <w:szCs w:val="21"/>
              </w:rPr>
            </w:pPr>
          </w:p>
        </w:tc>
        <w:tc>
          <w:tcPr>
            <w:tcW w:w="4878" w:type="dxa"/>
          </w:tcPr>
          <w:p w14:paraId="2897A543" w14:textId="77777777" w:rsidR="00534D16" w:rsidRPr="00FA5E5F" w:rsidRDefault="00534D16" w:rsidP="00FA5E5F">
            <w:pPr>
              <w:spacing w:line="300" w:lineRule="atLeast"/>
              <w:rPr>
                <w:rFonts w:ascii="Arial" w:hAnsi="Arial" w:cs="Arial"/>
                <w:sz w:val="21"/>
                <w:szCs w:val="21"/>
              </w:rPr>
            </w:pPr>
          </w:p>
        </w:tc>
      </w:tr>
      <w:tr w:rsidR="00FA5E5F" w:rsidRPr="00FA5E5F" w14:paraId="75A6CAFD" w14:textId="77777777" w:rsidTr="00B9336B">
        <w:tc>
          <w:tcPr>
            <w:tcW w:w="3462" w:type="dxa"/>
          </w:tcPr>
          <w:p w14:paraId="431BE58D" w14:textId="6E933F52" w:rsidR="003B34EE" w:rsidRPr="00FA5E5F" w:rsidRDefault="00742253" w:rsidP="00FA5E5F">
            <w:pPr>
              <w:spacing w:line="300" w:lineRule="atLeast"/>
              <w:rPr>
                <w:rFonts w:ascii="Arial" w:hAnsi="Arial" w:cs="Arial"/>
                <w:sz w:val="21"/>
                <w:szCs w:val="21"/>
              </w:rPr>
            </w:pPr>
            <w:proofErr w:type="spellStart"/>
            <w:r w:rsidRPr="00FA5E5F">
              <w:rPr>
                <w:rFonts w:ascii="Arial" w:hAnsi="Arial" w:cs="Arial"/>
                <w:sz w:val="21"/>
                <w:szCs w:val="21"/>
              </w:rPr>
              <w:t>O</w:t>
            </w:r>
            <w:r w:rsidR="00831DA1" w:rsidRPr="00FA5E5F">
              <w:rPr>
                <w:rFonts w:ascii="Arial" w:hAnsi="Arial" w:cs="Arial"/>
                <w:sz w:val="21"/>
                <w:szCs w:val="21"/>
              </w:rPr>
              <w:t>rcid</w:t>
            </w:r>
            <w:proofErr w:type="spellEnd"/>
          </w:p>
        </w:tc>
        <w:tc>
          <w:tcPr>
            <w:tcW w:w="1296" w:type="dxa"/>
          </w:tcPr>
          <w:p w14:paraId="20423907"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27927D1D" w14:textId="77777777" w:rsidR="003B34EE" w:rsidRPr="00FA5E5F" w:rsidRDefault="003B34EE" w:rsidP="00FA5E5F">
            <w:pPr>
              <w:spacing w:line="300" w:lineRule="atLeast"/>
              <w:rPr>
                <w:rFonts w:ascii="Arial" w:hAnsi="Arial" w:cs="Arial"/>
                <w:sz w:val="21"/>
                <w:szCs w:val="21"/>
              </w:rPr>
            </w:pPr>
            <w:r w:rsidRPr="00FA5E5F">
              <w:rPr>
                <w:rFonts w:ascii="Arial" w:hAnsi="Arial" w:cs="Arial"/>
                <w:sz w:val="21"/>
                <w:szCs w:val="21"/>
              </w:rPr>
              <w:t>Must be 37 characters</w:t>
            </w:r>
          </w:p>
        </w:tc>
        <w:tc>
          <w:tcPr>
            <w:tcW w:w="4878" w:type="dxa"/>
          </w:tcPr>
          <w:p w14:paraId="39D68486" w14:textId="6D41CB85" w:rsidR="003B34EE" w:rsidRPr="00BC41CA" w:rsidRDefault="00EB1411" w:rsidP="00FA5E5F">
            <w:pPr>
              <w:spacing w:line="300" w:lineRule="atLeast"/>
              <w:rPr>
                <w:rFonts w:ascii="Arial" w:hAnsi="Arial" w:cs="Arial"/>
                <w:sz w:val="21"/>
                <w:szCs w:val="21"/>
              </w:rPr>
            </w:pPr>
            <w:r>
              <w:rPr>
                <w:rFonts w:ascii="Arial" w:hAnsi="Arial" w:cs="Arial"/>
                <w:sz w:val="21"/>
                <w:szCs w:val="21"/>
              </w:rPr>
              <w:t>T</w:t>
            </w:r>
            <w:r w:rsidR="00C669DE" w:rsidRPr="00FA5E5F">
              <w:rPr>
                <w:rFonts w:ascii="Arial" w:hAnsi="Arial" w:cs="Arial"/>
                <w:sz w:val="21"/>
                <w:szCs w:val="21"/>
              </w:rPr>
              <w:t xml:space="preserve">he ORCID should </w:t>
            </w:r>
            <w:r>
              <w:rPr>
                <w:rFonts w:ascii="Arial" w:hAnsi="Arial" w:cs="Arial"/>
                <w:sz w:val="21"/>
                <w:szCs w:val="21"/>
              </w:rPr>
              <w:t xml:space="preserve">not </w:t>
            </w:r>
            <w:r w:rsidR="00C669DE" w:rsidRPr="00FA5E5F">
              <w:rPr>
                <w:rFonts w:ascii="Arial" w:hAnsi="Arial" w:cs="Arial"/>
                <w:sz w:val="21"/>
                <w:szCs w:val="21"/>
              </w:rPr>
              <w:t xml:space="preserve">begin with </w:t>
            </w:r>
            <w:hyperlink r:id="rId12" w:history="1">
              <w:r w:rsidR="00BC41CA" w:rsidRPr="003F6A8A">
                <w:rPr>
                  <w:rStyle w:val="Hyperlink"/>
                  <w:rFonts w:ascii="Arial" w:hAnsi="Arial" w:cs="Arial"/>
                  <w:b/>
                  <w:sz w:val="21"/>
                  <w:szCs w:val="21"/>
                </w:rPr>
                <w:t>https://orcid.org/</w:t>
              </w:r>
            </w:hyperlink>
            <w:r w:rsidR="00BC41CA">
              <w:rPr>
                <w:rFonts w:ascii="Arial" w:hAnsi="Arial" w:cs="Arial"/>
                <w:sz w:val="21"/>
                <w:szCs w:val="21"/>
              </w:rPr>
              <w:t>, as the submission system will add the prefix.</w:t>
            </w:r>
          </w:p>
        </w:tc>
      </w:tr>
      <w:tr w:rsidR="00FA5E5F" w:rsidRPr="00FA5E5F" w14:paraId="452D4583" w14:textId="77777777" w:rsidTr="00B9336B">
        <w:tc>
          <w:tcPr>
            <w:tcW w:w="3462" w:type="dxa"/>
          </w:tcPr>
          <w:p w14:paraId="1AC64299" w14:textId="55746538" w:rsidR="00C669DE" w:rsidRPr="00FA5E5F" w:rsidRDefault="00831DA1" w:rsidP="00FA5E5F">
            <w:pPr>
              <w:spacing w:line="300" w:lineRule="atLeast"/>
              <w:rPr>
                <w:rFonts w:ascii="Arial" w:hAnsi="Arial" w:cs="Arial"/>
                <w:sz w:val="21"/>
                <w:szCs w:val="21"/>
              </w:rPr>
            </w:pPr>
            <w:proofErr w:type="spellStart"/>
            <w:r w:rsidRPr="004A74B3">
              <w:rPr>
                <w:rFonts w:ascii="Arial" w:hAnsi="Arial" w:cs="Arial"/>
                <w:sz w:val="21"/>
                <w:szCs w:val="21"/>
                <w:highlight w:val="yellow"/>
              </w:rPr>
              <w:t>c</w:t>
            </w:r>
            <w:r w:rsidR="00C669DE" w:rsidRPr="004A74B3">
              <w:rPr>
                <w:rFonts w:ascii="Arial" w:hAnsi="Arial" w:cs="Arial"/>
                <w:sz w:val="21"/>
                <w:szCs w:val="21"/>
                <w:highlight w:val="yellow"/>
              </w:rPr>
              <w:t>ontract</w:t>
            </w:r>
            <w:r w:rsidR="004A74B3" w:rsidRPr="004A74B3">
              <w:rPr>
                <w:rFonts w:ascii="Arial" w:hAnsi="Arial" w:cs="Arial"/>
                <w:sz w:val="21"/>
                <w:szCs w:val="21"/>
                <w:highlight w:val="yellow"/>
              </w:rPr>
              <w:t>ed</w:t>
            </w:r>
            <w:r w:rsidR="00C669DE" w:rsidRPr="004A74B3">
              <w:rPr>
                <w:rFonts w:ascii="Arial" w:hAnsi="Arial" w:cs="Arial"/>
                <w:sz w:val="21"/>
                <w:szCs w:val="21"/>
                <w:highlight w:val="yellow"/>
              </w:rPr>
              <w:t>FTE</w:t>
            </w:r>
            <w:proofErr w:type="spellEnd"/>
          </w:p>
        </w:tc>
        <w:tc>
          <w:tcPr>
            <w:tcW w:w="1296" w:type="dxa"/>
          </w:tcPr>
          <w:p w14:paraId="42F5B6A2"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Decimal</w:t>
            </w:r>
          </w:p>
        </w:tc>
        <w:tc>
          <w:tcPr>
            <w:tcW w:w="2550" w:type="dxa"/>
          </w:tcPr>
          <w:p w14:paraId="676C3087"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2 decimal places</w:t>
            </w:r>
          </w:p>
        </w:tc>
        <w:tc>
          <w:tcPr>
            <w:tcW w:w="4878" w:type="dxa"/>
          </w:tcPr>
          <w:p w14:paraId="3C8E966A" w14:textId="77777777" w:rsidR="00C669DE" w:rsidRPr="00FA5E5F" w:rsidRDefault="00C669DE" w:rsidP="00FA5E5F">
            <w:pPr>
              <w:spacing w:line="300" w:lineRule="atLeast"/>
              <w:rPr>
                <w:rFonts w:ascii="Arial" w:hAnsi="Arial" w:cs="Arial"/>
                <w:sz w:val="21"/>
                <w:szCs w:val="21"/>
              </w:rPr>
            </w:pPr>
          </w:p>
        </w:tc>
      </w:tr>
      <w:tr w:rsidR="00FA5E5F" w:rsidRPr="00FA5E5F" w14:paraId="60A6FA1C" w14:textId="77777777" w:rsidTr="00B9336B">
        <w:tc>
          <w:tcPr>
            <w:tcW w:w="3462" w:type="dxa"/>
          </w:tcPr>
          <w:p w14:paraId="74D086BB"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r</w:t>
            </w:r>
            <w:r w:rsidR="00C669DE" w:rsidRPr="00FA5E5F">
              <w:rPr>
                <w:rFonts w:ascii="Arial" w:hAnsi="Arial" w:cs="Arial"/>
                <w:sz w:val="21"/>
                <w:szCs w:val="21"/>
              </w:rPr>
              <w:t>esearchConnection</w:t>
            </w:r>
            <w:proofErr w:type="spellEnd"/>
          </w:p>
        </w:tc>
        <w:tc>
          <w:tcPr>
            <w:tcW w:w="1296" w:type="dxa"/>
          </w:tcPr>
          <w:p w14:paraId="7ECDB375"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346A95B4" w14:textId="77777777" w:rsidR="00C669DE" w:rsidRPr="00FA5E5F" w:rsidRDefault="00D95916" w:rsidP="00FA5E5F">
            <w:pPr>
              <w:spacing w:line="300" w:lineRule="atLeast"/>
              <w:rPr>
                <w:rFonts w:ascii="Arial" w:hAnsi="Arial" w:cs="Arial"/>
                <w:sz w:val="21"/>
                <w:szCs w:val="21"/>
              </w:rPr>
            </w:pPr>
            <w:r w:rsidRPr="00FA5E5F">
              <w:rPr>
                <w:rFonts w:ascii="Arial" w:hAnsi="Arial" w:cs="Arial"/>
                <w:sz w:val="21"/>
                <w:szCs w:val="21"/>
              </w:rPr>
              <w:t>Maximum length 7,500 characters</w:t>
            </w:r>
          </w:p>
        </w:tc>
        <w:tc>
          <w:tcPr>
            <w:tcW w:w="4878" w:type="dxa"/>
          </w:tcPr>
          <w:p w14:paraId="77FDDA27" w14:textId="77777777" w:rsidR="00C669DE" w:rsidRPr="00FA5E5F" w:rsidRDefault="00560632" w:rsidP="00FA5E5F">
            <w:pPr>
              <w:spacing w:line="300" w:lineRule="atLeast"/>
              <w:rPr>
                <w:rFonts w:ascii="Arial" w:hAnsi="Arial" w:cs="Arial"/>
                <w:sz w:val="21"/>
                <w:szCs w:val="21"/>
              </w:rPr>
            </w:pPr>
            <w:r w:rsidRPr="00FA5E5F">
              <w:rPr>
                <w:rFonts w:ascii="Arial" w:hAnsi="Arial" w:cs="Arial"/>
                <w:sz w:val="21"/>
                <w:szCs w:val="21"/>
              </w:rPr>
              <w:t xml:space="preserve">See Guidance on Submissions paragraphs 123 </w:t>
            </w:r>
            <w:r w:rsidR="006F3D4C" w:rsidRPr="00FA5E5F">
              <w:rPr>
                <w:rFonts w:ascii="Arial" w:hAnsi="Arial" w:cs="Arial"/>
                <w:sz w:val="21"/>
                <w:szCs w:val="21"/>
              </w:rPr>
              <w:t>to</w:t>
            </w:r>
            <w:r w:rsidRPr="00FA5E5F">
              <w:rPr>
                <w:rFonts w:ascii="Arial" w:hAnsi="Arial" w:cs="Arial"/>
                <w:sz w:val="21"/>
                <w:szCs w:val="21"/>
              </w:rPr>
              <w:t xml:space="preserve"> 127.</w:t>
            </w:r>
          </w:p>
        </w:tc>
      </w:tr>
      <w:tr w:rsidR="00FA5E5F" w:rsidRPr="00FA5E5F" w14:paraId="5F7C871B" w14:textId="77777777" w:rsidTr="00B9336B">
        <w:tc>
          <w:tcPr>
            <w:tcW w:w="3462" w:type="dxa"/>
          </w:tcPr>
          <w:p w14:paraId="00D5EC67" w14:textId="5F8BC82D"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r</w:t>
            </w:r>
            <w:r w:rsidR="00C669DE" w:rsidRPr="00FA5E5F">
              <w:rPr>
                <w:rFonts w:ascii="Arial" w:hAnsi="Arial" w:cs="Arial"/>
                <w:sz w:val="21"/>
                <w:szCs w:val="21"/>
              </w:rPr>
              <w:t>eason</w:t>
            </w:r>
            <w:r w:rsidR="005F7503" w:rsidRPr="004C4C65">
              <w:rPr>
                <w:rFonts w:ascii="Arial" w:hAnsi="Arial" w:cs="Arial"/>
                <w:sz w:val="21"/>
                <w:szCs w:val="21"/>
                <w:highlight w:val="cyan"/>
              </w:rPr>
              <w:t>s</w:t>
            </w:r>
            <w:r w:rsidR="00C669DE" w:rsidRPr="00FA5E5F">
              <w:rPr>
                <w:rFonts w:ascii="Arial" w:hAnsi="Arial" w:cs="Arial"/>
                <w:sz w:val="21"/>
                <w:szCs w:val="21"/>
              </w:rPr>
              <w:t>ForNoConnectionStatement</w:t>
            </w:r>
            <w:proofErr w:type="spellEnd"/>
          </w:p>
        </w:tc>
        <w:tc>
          <w:tcPr>
            <w:tcW w:w="1296" w:type="dxa"/>
          </w:tcPr>
          <w:p w14:paraId="29DAD1EF"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4AB47F3D" w14:textId="1CDF80AB"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 xml:space="preserve">One </w:t>
            </w:r>
            <w:r w:rsidR="00F834A9" w:rsidRPr="00FA5E5F">
              <w:rPr>
                <w:rFonts w:ascii="Arial" w:hAnsi="Arial" w:cs="Arial"/>
                <w:sz w:val="21"/>
                <w:szCs w:val="21"/>
              </w:rPr>
              <w:t xml:space="preserve">or more </w:t>
            </w:r>
            <w:r w:rsidRPr="00FA5E5F">
              <w:rPr>
                <w:rFonts w:ascii="Arial" w:hAnsi="Arial" w:cs="Arial"/>
                <w:sz w:val="21"/>
                <w:szCs w:val="21"/>
              </w:rPr>
              <w:t xml:space="preserve">of </w:t>
            </w:r>
            <w:proofErr w:type="spellStart"/>
            <w:r w:rsidRPr="00FA5E5F">
              <w:rPr>
                <w:rFonts w:ascii="Arial" w:hAnsi="Arial" w:cs="Arial"/>
                <w:sz w:val="21"/>
                <w:szCs w:val="21"/>
              </w:rPr>
              <w:t>CaringResponsibilities</w:t>
            </w:r>
            <w:proofErr w:type="spellEnd"/>
            <w:r w:rsidRPr="00FA5E5F">
              <w:rPr>
                <w:rFonts w:ascii="Arial" w:hAnsi="Arial" w:cs="Arial"/>
                <w:sz w:val="21"/>
                <w:szCs w:val="21"/>
              </w:rPr>
              <w:t xml:space="preserve">, </w:t>
            </w:r>
            <w:proofErr w:type="spellStart"/>
            <w:r w:rsidRPr="00FA5E5F">
              <w:rPr>
                <w:rFonts w:ascii="Arial" w:hAnsi="Arial" w:cs="Arial"/>
                <w:sz w:val="21"/>
                <w:szCs w:val="21"/>
              </w:rPr>
              <w:t>PersonalCircumstances</w:t>
            </w:r>
            <w:proofErr w:type="spellEnd"/>
            <w:r w:rsidRPr="00FA5E5F">
              <w:rPr>
                <w:rFonts w:ascii="Arial" w:hAnsi="Arial" w:cs="Arial"/>
                <w:sz w:val="21"/>
                <w:szCs w:val="21"/>
              </w:rPr>
              <w:t xml:space="preserve">, </w:t>
            </w:r>
            <w:proofErr w:type="spellStart"/>
            <w:r w:rsidR="004A74B3" w:rsidRPr="004A74B3">
              <w:rPr>
                <w:rFonts w:ascii="Arial" w:hAnsi="Arial" w:cs="Arial"/>
                <w:sz w:val="21"/>
                <w:szCs w:val="21"/>
                <w:highlight w:val="yellow"/>
              </w:rPr>
              <w:t>ApproachingRetirement</w:t>
            </w:r>
            <w:proofErr w:type="spellEnd"/>
            <w:r w:rsidRPr="004A74B3">
              <w:rPr>
                <w:rFonts w:ascii="Arial" w:hAnsi="Arial" w:cs="Arial"/>
                <w:sz w:val="21"/>
                <w:szCs w:val="21"/>
                <w:highlight w:val="yellow"/>
              </w:rPr>
              <w:t>,</w:t>
            </w:r>
            <w:r w:rsidRPr="00FA5E5F">
              <w:rPr>
                <w:rFonts w:ascii="Arial" w:hAnsi="Arial" w:cs="Arial"/>
                <w:sz w:val="21"/>
                <w:szCs w:val="21"/>
              </w:rPr>
              <w:t xml:space="preserve"> </w:t>
            </w:r>
            <w:proofErr w:type="spellStart"/>
            <w:r w:rsidRPr="004A74B3">
              <w:rPr>
                <w:rFonts w:ascii="Arial" w:hAnsi="Arial" w:cs="Arial"/>
                <w:sz w:val="21"/>
                <w:szCs w:val="21"/>
                <w:highlight w:val="yellow"/>
              </w:rPr>
              <w:t>DisciplinePractice</w:t>
            </w:r>
            <w:proofErr w:type="spellEnd"/>
          </w:p>
        </w:tc>
        <w:tc>
          <w:tcPr>
            <w:tcW w:w="4878" w:type="dxa"/>
          </w:tcPr>
          <w:p w14:paraId="09821C18" w14:textId="77777777" w:rsidR="00C669DE" w:rsidRPr="00FA5E5F" w:rsidRDefault="00560632" w:rsidP="00FA5E5F">
            <w:pPr>
              <w:spacing w:line="300" w:lineRule="atLeast"/>
              <w:rPr>
                <w:rFonts w:ascii="Arial" w:hAnsi="Arial" w:cs="Arial"/>
                <w:sz w:val="21"/>
                <w:szCs w:val="21"/>
              </w:rPr>
            </w:pPr>
            <w:r w:rsidRPr="00FA5E5F">
              <w:rPr>
                <w:rFonts w:ascii="Arial" w:hAnsi="Arial" w:cs="Arial"/>
                <w:sz w:val="21"/>
                <w:szCs w:val="21"/>
              </w:rPr>
              <w:t xml:space="preserve">See Guidance on Submissions paragraphs 123 </w:t>
            </w:r>
            <w:r w:rsidR="006F3D4C" w:rsidRPr="00FA5E5F">
              <w:rPr>
                <w:rFonts w:ascii="Arial" w:hAnsi="Arial" w:cs="Arial"/>
                <w:sz w:val="21"/>
                <w:szCs w:val="21"/>
              </w:rPr>
              <w:t>to</w:t>
            </w:r>
            <w:r w:rsidRPr="00FA5E5F">
              <w:rPr>
                <w:rFonts w:ascii="Arial" w:hAnsi="Arial" w:cs="Arial"/>
                <w:sz w:val="21"/>
                <w:szCs w:val="21"/>
              </w:rPr>
              <w:t xml:space="preserve"> 127.</w:t>
            </w:r>
          </w:p>
        </w:tc>
      </w:tr>
      <w:tr w:rsidR="00FA5E5F" w:rsidRPr="00FA5E5F" w14:paraId="0F4814F0" w14:textId="77777777" w:rsidTr="00B9336B">
        <w:tc>
          <w:tcPr>
            <w:tcW w:w="3462" w:type="dxa"/>
          </w:tcPr>
          <w:p w14:paraId="2760E2F4" w14:textId="171934E6" w:rsidR="00A64EA4" w:rsidRPr="00FA5E5F" w:rsidRDefault="00A64EA4" w:rsidP="00FA5E5F">
            <w:pPr>
              <w:spacing w:line="300" w:lineRule="atLeast"/>
              <w:rPr>
                <w:rFonts w:ascii="Arial" w:hAnsi="Arial" w:cs="Arial"/>
                <w:sz w:val="21"/>
                <w:szCs w:val="21"/>
              </w:rPr>
            </w:pPr>
            <w:proofErr w:type="spellStart"/>
            <w:r w:rsidRPr="00FA5E5F">
              <w:rPr>
                <w:rFonts w:ascii="Arial" w:hAnsi="Arial" w:cs="Arial"/>
                <w:sz w:val="21"/>
                <w:szCs w:val="21"/>
              </w:rPr>
              <w:t>isEarlyCareerResearcher</w:t>
            </w:r>
            <w:proofErr w:type="spellEnd"/>
          </w:p>
        </w:tc>
        <w:tc>
          <w:tcPr>
            <w:tcW w:w="1296" w:type="dxa"/>
          </w:tcPr>
          <w:p w14:paraId="4AEF829B" w14:textId="018DEB00" w:rsidR="00A64EA4" w:rsidRPr="00FA5E5F" w:rsidRDefault="00A64EA4" w:rsidP="00FA5E5F">
            <w:pPr>
              <w:spacing w:line="300" w:lineRule="atLeast"/>
              <w:rPr>
                <w:rFonts w:ascii="Arial" w:hAnsi="Arial" w:cs="Arial"/>
                <w:sz w:val="21"/>
                <w:szCs w:val="21"/>
              </w:rPr>
            </w:pPr>
            <w:r w:rsidRPr="00FA5E5F">
              <w:rPr>
                <w:rFonts w:ascii="Arial" w:hAnsi="Arial" w:cs="Arial"/>
                <w:sz w:val="21"/>
                <w:szCs w:val="21"/>
              </w:rPr>
              <w:t>Boolean</w:t>
            </w:r>
          </w:p>
        </w:tc>
        <w:tc>
          <w:tcPr>
            <w:tcW w:w="2550" w:type="dxa"/>
          </w:tcPr>
          <w:p w14:paraId="61725796" w14:textId="77777777" w:rsidR="00A64EA4" w:rsidRPr="00FA5E5F" w:rsidRDefault="00A64EA4" w:rsidP="00FA5E5F">
            <w:pPr>
              <w:spacing w:line="300" w:lineRule="atLeast"/>
              <w:rPr>
                <w:rFonts w:ascii="Arial" w:hAnsi="Arial" w:cs="Arial"/>
                <w:sz w:val="21"/>
                <w:szCs w:val="21"/>
              </w:rPr>
            </w:pPr>
          </w:p>
        </w:tc>
        <w:tc>
          <w:tcPr>
            <w:tcW w:w="4878" w:type="dxa"/>
          </w:tcPr>
          <w:p w14:paraId="7A97092E" w14:textId="36E01420" w:rsidR="00A64EA4" w:rsidRPr="00FA5E5F" w:rsidRDefault="00A64EA4" w:rsidP="00FA5E5F">
            <w:pPr>
              <w:spacing w:line="300" w:lineRule="atLeast"/>
              <w:rPr>
                <w:rFonts w:ascii="Arial" w:hAnsi="Arial" w:cs="Arial"/>
                <w:sz w:val="21"/>
                <w:szCs w:val="21"/>
              </w:rPr>
            </w:pPr>
            <w:r w:rsidRPr="00FA5E5F">
              <w:rPr>
                <w:rFonts w:ascii="Arial" w:hAnsi="Arial" w:cs="Arial"/>
                <w:sz w:val="21"/>
                <w:szCs w:val="21"/>
              </w:rPr>
              <w:t>Only require</w:t>
            </w:r>
            <w:r w:rsidR="00931AA7" w:rsidRPr="00FA5E5F">
              <w:rPr>
                <w:rFonts w:ascii="Arial" w:hAnsi="Arial" w:cs="Arial"/>
                <w:sz w:val="21"/>
                <w:szCs w:val="21"/>
              </w:rPr>
              <w:t>d</w:t>
            </w:r>
            <w:r w:rsidRPr="00FA5E5F">
              <w:rPr>
                <w:rFonts w:ascii="Arial" w:hAnsi="Arial" w:cs="Arial"/>
                <w:sz w:val="21"/>
                <w:szCs w:val="21"/>
              </w:rPr>
              <w:t xml:space="preserve"> for staff members without a HESA staff identifier</w:t>
            </w:r>
          </w:p>
        </w:tc>
      </w:tr>
      <w:tr w:rsidR="00FA5E5F" w:rsidRPr="00FA5E5F" w14:paraId="5755F5D3" w14:textId="77777777" w:rsidTr="00B9336B">
        <w:tc>
          <w:tcPr>
            <w:tcW w:w="3462" w:type="dxa"/>
          </w:tcPr>
          <w:p w14:paraId="4757EE1A"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i</w:t>
            </w:r>
            <w:r w:rsidR="00C669DE" w:rsidRPr="00FA5E5F">
              <w:rPr>
                <w:rFonts w:ascii="Arial" w:hAnsi="Arial" w:cs="Arial"/>
                <w:sz w:val="21"/>
                <w:szCs w:val="21"/>
              </w:rPr>
              <w:t>sOnFixedTermContract</w:t>
            </w:r>
            <w:proofErr w:type="spellEnd"/>
          </w:p>
        </w:tc>
        <w:tc>
          <w:tcPr>
            <w:tcW w:w="1296" w:type="dxa"/>
          </w:tcPr>
          <w:p w14:paraId="13562660"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Boolean</w:t>
            </w:r>
          </w:p>
        </w:tc>
        <w:tc>
          <w:tcPr>
            <w:tcW w:w="2550" w:type="dxa"/>
          </w:tcPr>
          <w:p w14:paraId="6B0AFCED" w14:textId="77777777" w:rsidR="00C669DE" w:rsidRPr="00FA5E5F" w:rsidRDefault="00C669DE" w:rsidP="00FA5E5F">
            <w:pPr>
              <w:spacing w:line="300" w:lineRule="atLeast"/>
              <w:rPr>
                <w:rFonts w:ascii="Arial" w:hAnsi="Arial" w:cs="Arial"/>
                <w:sz w:val="21"/>
                <w:szCs w:val="21"/>
              </w:rPr>
            </w:pPr>
          </w:p>
        </w:tc>
        <w:tc>
          <w:tcPr>
            <w:tcW w:w="4878" w:type="dxa"/>
          </w:tcPr>
          <w:p w14:paraId="1F95F7F3" w14:textId="77777777" w:rsidR="00C669DE" w:rsidRPr="00FA5E5F" w:rsidRDefault="00C669DE" w:rsidP="00FA5E5F">
            <w:pPr>
              <w:spacing w:line="300" w:lineRule="atLeast"/>
              <w:rPr>
                <w:rFonts w:ascii="Arial" w:hAnsi="Arial" w:cs="Arial"/>
                <w:sz w:val="21"/>
                <w:szCs w:val="21"/>
              </w:rPr>
            </w:pPr>
          </w:p>
        </w:tc>
      </w:tr>
      <w:tr w:rsidR="00FA5E5F" w:rsidRPr="00FA5E5F" w14:paraId="522EC361" w14:textId="77777777" w:rsidTr="00B9336B">
        <w:tc>
          <w:tcPr>
            <w:tcW w:w="3462" w:type="dxa"/>
          </w:tcPr>
          <w:p w14:paraId="17C4839C" w14:textId="77D3FF5C"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c</w:t>
            </w:r>
            <w:r w:rsidR="00C669DE" w:rsidRPr="00FA5E5F">
              <w:rPr>
                <w:rFonts w:ascii="Arial" w:hAnsi="Arial" w:cs="Arial"/>
                <w:sz w:val="21"/>
                <w:szCs w:val="21"/>
              </w:rPr>
              <w:t>ontractStartDate</w:t>
            </w:r>
            <w:proofErr w:type="spellEnd"/>
          </w:p>
        </w:tc>
        <w:tc>
          <w:tcPr>
            <w:tcW w:w="1296" w:type="dxa"/>
          </w:tcPr>
          <w:p w14:paraId="68F9B6FC"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4EEDCE0B" w14:textId="77777777" w:rsidR="00C669DE" w:rsidRPr="00FA5E5F" w:rsidRDefault="00C669DE" w:rsidP="00FA5E5F">
            <w:pPr>
              <w:spacing w:line="300" w:lineRule="atLeast"/>
              <w:rPr>
                <w:rFonts w:ascii="Arial" w:hAnsi="Arial" w:cs="Arial"/>
                <w:sz w:val="21"/>
                <w:szCs w:val="21"/>
              </w:rPr>
            </w:pPr>
          </w:p>
        </w:tc>
        <w:tc>
          <w:tcPr>
            <w:tcW w:w="4878" w:type="dxa"/>
          </w:tcPr>
          <w:p w14:paraId="14065670" w14:textId="77777777" w:rsidR="00C669DE" w:rsidRPr="00FA5E5F" w:rsidRDefault="00C669DE" w:rsidP="00FA5E5F">
            <w:pPr>
              <w:spacing w:line="300" w:lineRule="atLeast"/>
              <w:rPr>
                <w:rFonts w:ascii="Arial" w:hAnsi="Arial" w:cs="Arial"/>
                <w:sz w:val="21"/>
                <w:szCs w:val="21"/>
              </w:rPr>
            </w:pPr>
          </w:p>
        </w:tc>
      </w:tr>
      <w:tr w:rsidR="00FA5E5F" w:rsidRPr="00FA5E5F" w14:paraId="3F034B88" w14:textId="77777777" w:rsidTr="00B9336B">
        <w:tc>
          <w:tcPr>
            <w:tcW w:w="3462" w:type="dxa"/>
          </w:tcPr>
          <w:p w14:paraId="670A3F05"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c</w:t>
            </w:r>
            <w:r w:rsidR="00C669DE" w:rsidRPr="00FA5E5F">
              <w:rPr>
                <w:rFonts w:ascii="Arial" w:hAnsi="Arial" w:cs="Arial"/>
                <w:sz w:val="21"/>
                <w:szCs w:val="21"/>
              </w:rPr>
              <w:t>ontractEndDate</w:t>
            </w:r>
            <w:proofErr w:type="spellEnd"/>
          </w:p>
        </w:tc>
        <w:tc>
          <w:tcPr>
            <w:tcW w:w="1296" w:type="dxa"/>
          </w:tcPr>
          <w:p w14:paraId="0F209A68"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70D0375C" w14:textId="77777777" w:rsidR="00C669DE" w:rsidRPr="00FA5E5F" w:rsidRDefault="00C669DE" w:rsidP="00FA5E5F">
            <w:pPr>
              <w:spacing w:line="300" w:lineRule="atLeast"/>
              <w:rPr>
                <w:rFonts w:ascii="Arial" w:hAnsi="Arial" w:cs="Arial"/>
                <w:sz w:val="21"/>
                <w:szCs w:val="21"/>
              </w:rPr>
            </w:pPr>
          </w:p>
        </w:tc>
        <w:tc>
          <w:tcPr>
            <w:tcW w:w="4878" w:type="dxa"/>
          </w:tcPr>
          <w:p w14:paraId="7EE8AB5F" w14:textId="77777777" w:rsidR="00C669DE" w:rsidRPr="00FA5E5F" w:rsidRDefault="00C669DE" w:rsidP="00FA5E5F">
            <w:pPr>
              <w:spacing w:line="300" w:lineRule="atLeast"/>
              <w:rPr>
                <w:rFonts w:ascii="Arial" w:hAnsi="Arial" w:cs="Arial"/>
                <w:sz w:val="21"/>
                <w:szCs w:val="21"/>
              </w:rPr>
            </w:pPr>
          </w:p>
        </w:tc>
      </w:tr>
      <w:tr w:rsidR="00FA5E5F" w:rsidRPr="00FA5E5F" w14:paraId="451978C9" w14:textId="77777777" w:rsidTr="00B9336B">
        <w:tc>
          <w:tcPr>
            <w:tcW w:w="3462" w:type="dxa"/>
          </w:tcPr>
          <w:p w14:paraId="7C756929"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i</w:t>
            </w:r>
            <w:r w:rsidR="00C669DE" w:rsidRPr="00FA5E5F">
              <w:rPr>
                <w:rFonts w:ascii="Arial" w:hAnsi="Arial" w:cs="Arial"/>
                <w:sz w:val="21"/>
                <w:szCs w:val="21"/>
              </w:rPr>
              <w:t>sOnSecondment</w:t>
            </w:r>
            <w:proofErr w:type="spellEnd"/>
          </w:p>
        </w:tc>
        <w:tc>
          <w:tcPr>
            <w:tcW w:w="1296" w:type="dxa"/>
          </w:tcPr>
          <w:p w14:paraId="3F50320C"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Boolean</w:t>
            </w:r>
          </w:p>
        </w:tc>
        <w:tc>
          <w:tcPr>
            <w:tcW w:w="2550" w:type="dxa"/>
          </w:tcPr>
          <w:p w14:paraId="029CBC6C" w14:textId="77777777" w:rsidR="00C669DE" w:rsidRPr="00FA5E5F" w:rsidRDefault="00C669DE" w:rsidP="00FA5E5F">
            <w:pPr>
              <w:spacing w:line="300" w:lineRule="atLeast"/>
              <w:rPr>
                <w:rFonts w:ascii="Arial" w:hAnsi="Arial" w:cs="Arial"/>
                <w:sz w:val="21"/>
                <w:szCs w:val="21"/>
              </w:rPr>
            </w:pPr>
          </w:p>
        </w:tc>
        <w:tc>
          <w:tcPr>
            <w:tcW w:w="4878" w:type="dxa"/>
          </w:tcPr>
          <w:p w14:paraId="51F52857" w14:textId="77777777" w:rsidR="00C669DE" w:rsidRPr="00FA5E5F" w:rsidRDefault="00C669DE" w:rsidP="00FA5E5F">
            <w:pPr>
              <w:spacing w:line="300" w:lineRule="atLeast"/>
              <w:rPr>
                <w:rFonts w:ascii="Arial" w:hAnsi="Arial" w:cs="Arial"/>
                <w:sz w:val="21"/>
                <w:szCs w:val="21"/>
              </w:rPr>
            </w:pPr>
          </w:p>
        </w:tc>
      </w:tr>
      <w:tr w:rsidR="00FA5E5F" w:rsidRPr="00FA5E5F" w14:paraId="20D4A4E7" w14:textId="77777777" w:rsidTr="00B9336B">
        <w:tc>
          <w:tcPr>
            <w:tcW w:w="3462" w:type="dxa"/>
          </w:tcPr>
          <w:p w14:paraId="7D3B8611"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s</w:t>
            </w:r>
            <w:r w:rsidR="00C669DE" w:rsidRPr="00FA5E5F">
              <w:rPr>
                <w:rFonts w:ascii="Arial" w:hAnsi="Arial" w:cs="Arial"/>
                <w:sz w:val="21"/>
                <w:szCs w:val="21"/>
              </w:rPr>
              <w:t>econdmentStartDate</w:t>
            </w:r>
            <w:proofErr w:type="spellEnd"/>
          </w:p>
        </w:tc>
        <w:tc>
          <w:tcPr>
            <w:tcW w:w="1296" w:type="dxa"/>
          </w:tcPr>
          <w:p w14:paraId="6F932C37"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7C142580" w14:textId="77777777" w:rsidR="00C669DE" w:rsidRPr="00FA5E5F" w:rsidRDefault="00C669DE" w:rsidP="00FA5E5F">
            <w:pPr>
              <w:spacing w:line="300" w:lineRule="atLeast"/>
              <w:rPr>
                <w:rFonts w:ascii="Arial" w:hAnsi="Arial" w:cs="Arial"/>
                <w:sz w:val="21"/>
                <w:szCs w:val="21"/>
              </w:rPr>
            </w:pPr>
          </w:p>
        </w:tc>
        <w:tc>
          <w:tcPr>
            <w:tcW w:w="4878" w:type="dxa"/>
          </w:tcPr>
          <w:p w14:paraId="2BEF9284" w14:textId="77777777" w:rsidR="00C669DE" w:rsidRPr="00FA5E5F" w:rsidRDefault="00C669DE" w:rsidP="00FA5E5F">
            <w:pPr>
              <w:spacing w:line="300" w:lineRule="atLeast"/>
              <w:rPr>
                <w:rFonts w:ascii="Arial" w:hAnsi="Arial" w:cs="Arial"/>
                <w:sz w:val="21"/>
                <w:szCs w:val="21"/>
              </w:rPr>
            </w:pPr>
          </w:p>
        </w:tc>
      </w:tr>
      <w:tr w:rsidR="00FA5E5F" w:rsidRPr="00FA5E5F" w14:paraId="3AA2088C" w14:textId="77777777" w:rsidTr="00B9336B">
        <w:tc>
          <w:tcPr>
            <w:tcW w:w="3462" w:type="dxa"/>
          </w:tcPr>
          <w:p w14:paraId="18C6E852"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s</w:t>
            </w:r>
            <w:r w:rsidR="00C669DE" w:rsidRPr="00FA5E5F">
              <w:rPr>
                <w:rFonts w:ascii="Arial" w:hAnsi="Arial" w:cs="Arial"/>
                <w:sz w:val="21"/>
                <w:szCs w:val="21"/>
              </w:rPr>
              <w:t>econdmentEndDate</w:t>
            </w:r>
            <w:proofErr w:type="spellEnd"/>
          </w:p>
        </w:tc>
        <w:tc>
          <w:tcPr>
            <w:tcW w:w="1296" w:type="dxa"/>
          </w:tcPr>
          <w:p w14:paraId="21CB4052"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0D6F5BEA" w14:textId="77777777" w:rsidR="00C669DE" w:rsidRPr="00FA5E5F" w:rsidRDefault="00C669DE" w:rsidP="00FA5E5F">
            <w:pPr>
              <w:spacing w:line="300" w:lineRule="atLeast"/>
              <w:rPr>
                <w:rFonts w:ascii="Arial" w:hAnsi="Arial" w:cs="Arial"/>
                <w:sz w:val="21"/>
                <w:szCs w:val="21"/>
              </w:rPr>
            </w:pPr>
          </w:p>
        </w:tc>
        <w:tc>
          <w:tcPr>
            <w:tcW w:w="4878" w:type="dxa"/>
          </w:tcPr>
          <w:p w14:paraId="0425D67C" w14:textId="77777777" w:rsidR="00C669DE" w:rsidRPr="00FA5E5F" w:rsidRDefault="00C669DE" w:rsidP="00FA5E5F">
            <w:pPr>
              <w:spacing w:line="300" w:lineRule="atLeast"/>
              <w:rPr>
                <w:rFonts w:ascii="Arial" w:hAnsi="Arial" w:cs="Arial"/>
                <w:sz w:val="21"/>
                <w:szCs w:val="21"/>
              </w:rPr>
            </w:pPr>
          </w:p>
        </w:tc>
      </w:tr>
      <w:tr w:rsidR="00FA5E5F" w:rsidRPr="00FA5E5F" w14:paraId="3A037589" w14:textId="77777777" w:rsidTr="00B9336B">
        <w:tc>
          <w:tcPr>
            <w:tcW w:w="3462" w:type="dxa"/>
          </w:tcPr>
          <w:p w14:paraId="752EB0DB"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i</w:t>
            </w:r>
            <w:r w:rsidR="00C669DE" w:rsidRPr="00FA5E5F">
              <w:rPr>
                <w:rFonts w:ascii="Arial" w:hAnsi="Arial" w:cs="Arial"/>
                <w:sz w:val="21"/>
                <w:szCs w:val="21"/>
              </w:rPr>
              <w:t>sOnUnpaidLeave</w:t>
            </w:r>
            <w:proofErr w:type="spellEnd"/>
          </w:p>
        </w:tc>
        <w:tc>
          <w:tcPr>
            <w:tcW w:w="1296" w:type="dxa"/>
          </w:tcPr>
          <w:p w14:paraId="1B43C523"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Boolean</w:t>
            </w:r>
          </w:p>
        </w:tc>
        <w:tc>
          <w:tcPr>
            <w:tcW w:w="2550" w:type="dxa"/>
          </w:tcPr>
          <w:p w14:paraId="11EE81B2" w14:textId="77777777" w:rsidR="00C669DE" w:rsidRPr="00FA5E5F" w:rsidRDefault="00C669DE" w:rsidP="00FA5E5F">
            <w:pPr>
              <w:spacing w:line="300" w:lineRule="atLeast"/>
              <w:rPr>
                <w:rFonts w:ascii="Arial" w:hAnsi="Arial" w:cs="Arial"/>
                <w:sz w:val="21"/>
                <w:szCs w:val="21"/>
              </w:rPr>
            </w:pPr>
          </w:p>
        </w:tc>
        <w:tc>
          <w:tcPr>
            <w:tcW w:w="4878" w:type="dxa"/>
          </w:tcPr>
          <w:p w14:paraId="05F24310" w14:textId="77777777" w:rsidR="00C669DE" w:rsidRPr="00FA5E5F" w:rsidRDefault="00C669DE" w:rsidP="00FA5E5F">
            <w:pPr>
              <w:spacing w:line="300" w:lineRule="atLeast"/>
              <w:rPr>
                <w:rFonts w:ascii="Arial" w:hAnsi="Arial" w:cs="Arial"/>
                <w:sz w:val="21"/>
                <w:szCs w:val="21"/>
              </w:rPr>
            </w:pPr>
          </w:p>
        </w:tc>
      </w:tr>
      <w:tr w:rsidR="00FA5E5F" w:rsidRPr="00FA5E5F" w14:paraId="01438CF8" w14:textId="77777777" w:rsidTr="00B9336B">
        <w:tc>
          <w:tcPr>
            <w:tcW w:w="3462" w:type="dxa"/>
          </w:tcPr>
          <w:p w14:paraId="31C0CF81"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u</w:t>
            </w:r>
            <w:r w:rsidR="00C669DE" w:rsidRPr="00FA5E5F">
              <w:rPr>
                <w:rFonts w:ascii="Arial" w:hAnsi="Arial" w:cs="Arial"/>
                <w:sz w:val="21"/>
                <w:szCs w:val="21"/>
              </w:rPr>
              <w:t>npaidLeaveStartDate</w:t>
            </w:r>
            <w:proofErr w:type="spellEnd"/>
          </w:p>
        </w:tc>
        <w:tc>
          <w:tcPr>
            <w:tcW w:w="1296" w:type="dxa"/>
          </w:tcPr>
          <w:p w14:paraId="4CE54D52"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13D42B3E" w14:textId="77777777" w:rsidR="00C669DE" w:rsidRPr="00FA5E5F" w:rsidRDefault="00C669DE" w:rsidP="00FA5E5F">
            <w:pPr>
              <w:spacing w:line="300" w:lineRule="atLeast"/>
              <w:rPr>
                <w:rFonts w:ascii="Arial" w:hAnsi="Arial" w:cs="Arial"/>
                <w:sz w:val="21"/>
                <w:szCs w:val="21"/>
              </w:rPr>
            </w:pPr>
          </w:p>
        </w:tc>
        <w:tc>
          <w:tcPr>
            <w:tcW w:w="4878" w:type="dxa"/>
          </w:tcPr>
          <w:p w14:paraId="4D8BA4F1" w14:textId="77777777" w:rsidR="00C669DE" w:rsidRPr="00FA5E5F" w:rsidRDefault="00C669DE" w:rsidP="00FA5E5F">
            <w:pPr>
              <w:spacing w:line="300" w:lineRule="atLeast"/>
              <w:rPr>
                <w:rFonts w:ascii="Arial" w:hAnsi="Arial" w:cs="Arial"/>
                <w:sz w:val="21"/>
                <w:szCs w:val="21"/>
              </w:rPr>
            </w:pPr>
          </w:p>
        </w:tc>
      </w:tr>
      <w:tr w:rsidR="00FA5E5F" w:rsidRPr="00FA5E5F" w14:paraId="54D56BDF" w14:textId="77777777" w:rsidTr="00B9336B">
        <w:tc>
          <w:tcPr>
            <w:tcW w:w="3462" w:type="dxa"/>
          </w:tcPr>
          <w:p w14:paraId="1783AA49" w14:textId="77777777"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u</w:t>
            </w:r>
            <w:r w:rsidR="00C669DE" w:rsidRPr="00FA5E5F">
              <w:rPr>
                <w:rFonts w:ascii="Arial" w:hAnsi="Arial" w:cs="Arial"/>
                <w:sz w:val="21"/>
                <w:szCs w:val="21"/>
              </w:rPr>
              <w:t>npaidLeaveEndDate</w:t>
            </w:r>
            <w:proofErr w:type="spellEnd"/>
          </w:p>
        </w:tc>
        <w:tc>
          <w:tcPr>
            <w:tcW w:w="1296" w:type="dxa"/>
          </w:tcPr>
          <w:p w14:paraId="31288219"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7A13B44F" w14:textId="77777777" w:rsidR="00C669DE" w:rsidRPr="00FA5E5F" w:rsidRDefault="00C669DE" w:rsidP="00FA5E5F">
            <w:pPr>
              <w:spacing w:line="300" w:lineRule="atLeast"/>
              <w:rPr>
                <w:rFonts w:ascii="Arial" w:hAnsi="Arial" w:cs="Arial"/>
                <w:sz w:val="21"/>
                <w:szCs w:val="21"/>
              </w:rPr>
            </w:pPr>
          </w:p>
        </w:tc>
        <w:tc>
          <w:tcPr>
            <w:tcW w:w="4878" w:type="dxa"/>
          </w:tcPr>
          <w:p w14:paraId="60F93E3C" w14:textId="77777777" w:rsidR="00C669DE" w:rsidRPr="00FA5E5F" w:rsidRDefault="00C669DE" w:rsidP="00FA5E5F">
            <w:pPr>
              <w:spacing w:line="300" w:lineRule="atLeast"/>
              <w:rPr>
                <w:rFonts w:ascii="Arial" w:hAnsi="Arial" w:cs="Arial"/>
                <w:sz w:val="21"/>
                <w:szCs w:val="21"/>
              </w:rPr>
            </w:pPr>
          </w:p>
        </w:tc>
      </w:tr>
      <w:tr w:rsidR="00FA5E5F" w:rsidRPr="00FA5E5F" w14:paraId="34F39523" w14:textId="77777777" w:rsidTr="00B9336B">
        <w:tc>
          <w:tcPr>
            <w:tcW w:w="3462" w:type="dxa"/>
          </w:tcPr>
          <w:p w14:paraId="33D61A75" w14:textId="04B2F795" w:rsidR="00C669DE"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r</w:t>
            </w:r>
            <w:r w:rsidR="00C669DE" w:rsidRPr="00FA5E5F">
              <w:rPr>
                <w:rFonts w:ascii="Arial" w:hAnsi="Arial" w:cs="Arial"/>
                <w:sz w:val="21"/>
                <w:szCs w:val="21"/>
              </w:rPr>
              <w:t>esearchGroup</w:t>
            </w:r>
            <w:r w:rsidR="000E4A87">
              <w:rPr>
                <w:rFonts w:ascii="Arial" w:hAnsi="Arial" w:cs="Arial"/>
                <w:sz w:val="21"/>
                <w:szCs w:val="21"/>
              </w:rPr>
              <w:t>s</w:t>
            </w:r>
            <w:proofErr w:type="spellEnd"/>
          </w:p>
        </w:tc>
        <w:tc>
          <w:tcPr>
            <w:tcW w:w="1296" w:type="dxa"/>
          </w:tcPr>
          <w:p w14:paraId="37C1C9EE"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Character</w:t>
            </w:r>
          </w:p>
        </w:tc>
        <w:tc>
          <w:tcPr>
            <w:tcW w:w="2550" w:type="dxa"/>
          </w:tcPr>
          <w:p w14:paraId="206C779E" w14:textId="77777777" w:rsidR="00C669DE" w:rsidRPr="00FA5E5F" w:rsidRDefault="00C669DE" w:rsidP="00FA5E5F">
            <w:pPr>
              <w:spacing w:line="300" w:lineRule="atLeast"/>
              <w:rPr>
                <w:rFonts w:ascii="Arial" w:hAnsi="Arial" w:cs="Arial"/>
                <w:sz w:val="21"/>
                <w:szCs w:val="21"/>
              </w:rPr>
            </w:pPr>
            <w:r w:rsidRPr="00FA5E5F">
              <w:rPr>
                <w:rFonts w:ascii="Arial" w:hAnsi="Arial" w:cs="Arial"/>
                <w:sz w:val="21"/>
                <w:szCs w:val="21"/>
              </w:rPr>
              <w:t>An alpha or numeric character</w:t>
            </w:r>
          </w:p>
        </w:tc>
        <w:tc>
          <w:tcPr>
            <w:tcW w:w="4878" w:type="dxa"/>
          </w:tcPr>
          <w:p w14:paraId="7C35BF29" w14:textId="5E113D16" w:rsidR="00C669DE" w:rsidRPr="00FA5E5F" w:rsidRDefault="00CA3780" w:rsidP="00FA5E5F">
            <w:pPr>
              <w:spacing w:line="300" w:lineRule="atLeast"/>
              <w:rPr>
                <w:rFonts w:ascii="Arial" w:hAnsi="Arial" w:cs="Arial"/>
                <w:sz w:val="21"/>
                <w:szCs w:val="21"/>
              </w:rPr>
            </w:pPr>
            <w:bookmarkStart w:id="0" w:name="_Ref522700616"/>
            <w:r w:rsidRPr="00FA5E5F">
              <w:rPr>
                <w:rStyle w:val="EndnoteReference"/>
                <w:rFonts w:ascii="Arial" w:hAnsi="Arial" w:cs="Arial"/>
                <w:sz w:val="21"/>
                <w:szCs w:val="21"/>
              </w:rPr>
              <w:endnoteReference w:id="1"/>
            </w:r>
            <w:bookmarkEnd w:id="0"/>
            <w:r w:rsidR="00C669DE" w:rsidRPr="00FA5E5F">
              <w:rPr>
                <w:rFonts w:ascii="Arial" w:hAnsi="Arial" w:cs="Arial"/>
                <w:sz w:val="21"/>
                <w:szCs w:val="21"/>
              </w:rPr>
              <w:t>Can be repeated up to 4 times.</w:t>
            </w:r>
          </w:p>
        </w:tc>
      </w:tr>
    </w:tbl>
    <w:p w14:paraId="7FAD2253" w14:textId="77777777" w:rsidR="00534D16" w:rsidRPr="00FA5E5F" w:rsidRDefault="00534D16" w:rsidP="00FA5E5F">
      <w:pPr>
        <w:spacing w:after="0" w:line="300" w:lineRule="atLeast"/>
        <w:rPr>
          <w:rFonts w:ascii="Arial" w:hAnsi="Arial" w:cs="Arial"/>
          <w:sz w:val="21"/>
          <w:szCs w:val="21"/>
        </w:rPr>
      </w:pPr>
    </w:p>
    <w:p w14:paraId="300AB65A" w14:textId="77777777" w:rsidR="00560632" w:rsidRPr="00E24CDC" w:rsidRDefault="00077ED5" w:rsidP="00FA5E5F">
      <w:pPr>
        <w:pStyle w:val="Heading3"/>
        <w:spacing w:before="0" w:line="300" w:lineRule="atLeast"/>
        <w:rPr>
          <w:rFonts w:ascii="Arial" w:hAnsi="Arial" w:cs="Arial"/>
          <w:b/>
          <w:color w:val="auto"/>
          <w:sz w:val="22"/>
          <w:szCs w:val="22"/>
        </w:rPr>
      </w:pPr>
      <w:r w:rsidRPr="00E24CDC">
        <w:rPr>
          <w:rFonts w:ascii="Arial" w:hAnsi="Arial" w:cs="Arial"/>
          <w:b/>
          <w:color w:val="auto"/>
          <w:sz w:val="22"/>
          <w:szCs w:val="22"/>
        </w:rPr>
        <w:lastRenderedPageBreak/>
        <w:t>Former staff</w:t>
      </w:r>
    </w:p>
    <w:tbl>
      <w:tblPr>
        <w:tblStyle w:val="TableGrid"/>
        <w:tblW w:w="0" w:type="auto"/>
        <w:tblLook w:val="04A0" w:firstRow="1" w:lastRow="0" w:firstColumn="1" w:lastColumn="0" w:noHBand="0" w:noVBand="1"/>
      </w:tblPr>
      <w:tblGrid>
        <w:gridCol w:w="2516"/>
        <w:gridCol w:w="2126"/>
        <w:gridCol w:w="2160"/>
        <w:gridCol w:w="5384"/>
      </w:tblGrid>
      <w:tr w:rsidR="00FA5E5F" w:rsidRPr="00FA5E5F" w14:paraId="6626573B" w14:textId="77777777" w:rsidTr="00B9336B">
        <w:tc>
          <w:tcPr>
            <w:tcW w:w="2516" w:type="dxa"/>
          </w:tcPr>
          <w:p w14:paraId="26025943" w14:textId="77777777" w:rsidR="00077ED5" w:rsidRPr="00E24CDC" w:rsidRDefault="00077ED5" w:rsidP="00FA5E5F">
            <w:pPr>
              <w:spacing w:line="300" w:lineRule="atLeast"/>
              <w:rPr>
                <w:rFonts w:ascii="Arial" w:hAnsi="Arial" w:cs="Arial"/>
                <w:b/>
                <w:sz w:val="21"/>
                <w:szCs w:val="21"/>
              </w:rPr>
            </w:pPr>
            <w:r w:rsidRPr="00E24CDC">
              <w:rPr>
                <w:rFonts w:ascii="Arial" w:hAnsi="Arial" w:cs="Arial"/>
                <w:b/>
                <w:sz w:val="21"/>
                <w:szCs w:val="21"/>
              </w:rPr>
              <w:t>Field name</w:t>
            </w:r>
          </w:p>
        </w:tc>
        <w:tc>
          <w:tcPr>
            <w:tcW w:w="2126" w:type="dxa"/>
          </w:tcPr>
          <w:p w14:paraId="43272C84" w14:textId="77777777" w:rsidR="00077ED5" w:rsidRPr="00E24CDC" w:rsidRDefault="00077ED5" w:rsidP="00FA5E5F">
            <w:pPr>
              <w:spacing w:line="300" w:lineRule="atLeast"/>
              <w:rPr>
                <w:rFonts w:ascii="Arial" w:hAnsi="Arial" w:cs="Arial"/>
                <w:b/>
                <w:sz w:val="21"/>
                <w:szCs w:val="21"/>
              </w:rPr>
            </w:pPr>
            <w:r w:rsidRPr="00E24CDC">
              <w:rPr>
                <w:rFonts w:ascii="Arial" w:hAnsi="Arial" w:cs="Arial"/>
                <w:b/>
                <w:sz w:val="21"/>
                <w:szCs w:val="21"/>
              </w:rPr>
              <w:t>Type</w:t>
            </w:r>
          </w:p>
        </w:tc>
        <w:tc>
          <w:tcPr>
            <w:tcW w:w="2160" w:type="dxa"/>
          </w:tcPr>
          <w:p w14:paraId="50E3A13D" w14:textId="77777777" w:rsidR="00077ED5" w:rsidRPr="00E24CDC" w:rsidRDefault="00077ED5" w:rsidP="00FA5E5F">
            <w:pPr>
              <w:spacing w:line="300" w:lineRule="atLeast"/>
              <w:rPr>
                <w:rFonts w:ascii="Arial" w:hAnsi="Arial" w:cs="Arial"/>
                <w:b/>
                <w:sz w:val="21"/>
                <w:szCs w:val="21"/>
              </w:rPr>
            </w:pPr>
            <w:r w:rsidRPr="00E24CDC">
              <w:rPr>
                <w:rFonts w:ascii="Arial" w:hAnsi="Arial" w:cs="Arial"/>
                <w:b/>
                <w:sz w:val="21"/>
                <w:szCs w:val="21"/>
              </w:rPr>
              <w:t>Restrictions</w:t>
            </w:r>
          </w:p>
        </w:tc>
        <w:tc>
          <w:tcPr>
            <w:tcW w:w="5384" w:type="dxa"/>
          </w:tcPr>
          <w:p w14:paraId="47AD8078" w14:textId="77777777" w:rsidR="00077ED5" w:rsidRPr="00E24CDC" w:rsidRDefault="00077ED5" w:rsidP="00FA5E5F">
            <w:pPr>
              <w:spacing w:line="300" w:lineRule="atLeast"/>
              <w:rPr>
                <w:rFonts w:ascii="Arial" w:hAnsi="Arial" w:cs="Arial"/>
                <w:b/>
                <w:sz w:val="21"/>
                <w:szCs w:val="21"/>
              </w:rPr>
            </w:pPr>
            <w:r w:rsidRPr="00E24CDC">
              <w:rPr>
                <w:rFonts w:ascii="Arial" w:hAnsi="Arial" w:cs="Arial"/>
                <w:b/>
                <w:sz w:val="21"/>
                <w:szCs w:val="21"/>
              </w:rPr>
              <w:t>Comments</w:t>
            </w:r>
          </w:p>
        </w:tc>
      </w:tr>
      <w:tr w:rsidR="00FA5E5F" w:rsidRPr="00FA5E5F" w14:paraId="652D0AA9" w14:textId="77777777" w:rsidTr="00B9336B">
        <w:tc>
          <w:tcPr>
            <w:tcW w:w="2516" w:type="dxa"/>
          </w:tcPr>
          <w:p w14:paraId="2B9893CB" w14:textId="77777777" w:rsidR="00077ED5"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s</w:t>
            </w:r>
            <w:r w:rsidR="00077ED5" w:rsidRPr="00FA5E5F">
              <w:rPr>
                <w:rFonts w:ascii="Arial" w:hAnsi="Arial" w:cs="Arial"/>
                <w:sz w:val="21"/>
                <w:szCs w:val="21"/>
              </w:rPr>
              <w:t>taffIdentifier</w:t>
            </w:r>
            <w:proofErr w:type="spellEnd"/>
          </w:p>
        </w:tc>
        <w:tc>
          <w:tcPr>
            <w:tcW w:w="2126" w:type="dxa"/>
          </w:tcPr>
          <w:p w14:paraId="176AA6AB" w14:textId="77777777"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String</w:t>
            </w:r>
          </w:p>
        </w:tc>
        <w:tc>
          <w:tcPr>
            <w:tcW w:w="2160" w:type="dxa"/>
          </w:tcPr>
          <w:p w14:paraId="7188B261" w14:textId="77777777"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5384" w:type="dxa"/>
          </w:tcPr>
          <w:p w14:paraId="24301F49" w14:textId="0CCBD5F6" w:rsidR="00077ED5" w:rsidRPr="00FA5E5F" w:rsidRDefault="00077ED5" w:rsidP="00FA5E5F">
            <w:pPr>
              <w:spacing w:line="300" w:lineRule="atLeast"/>
              <w:rPr>
                <w:rFonts w:ascii="Arial" w:hAnsi="Arial" w:cs="Arial"/>
                <w:sz w:val="21"/>
                <w:szCs w:val="21"/>
              </w:rPr>
            </w:pPr>
          </w:p>
        </w:tc>
      </w:tr>
      <w:tr w:rsidR="00FA5E5F" w:rsidRPr="00FA5E5F" w14:paraId="60077A8B" w14:textId="77777777" w:rsidTr="00B9336B">
        <w:tc>
          <w:tcPr>
            <w:tcW w:w="2516" w:type="dxa"/>
          </w:tcPr>
          <w:p w14:paraId="0BFED8C1" w14:textId="38AEC82E" w:rsidR="00077ED5" w:rsidRPr="00FA5E5F" w:rsidRDefault="00742253" w:rsidP="00FA5E5F">
            <w:pPr>
              <w:spacing w:line="300" w:lineRule="atLeast"/>
              <w:rPr>
                <w:rFonts w:ascii="Arial" w:hAnsi="Arial" w:cs="Arial"/>
                <w:sz w:val="21"/>
                <w:szCs w:val="21"/>
              </w:rPr>
            </w:pPr>
            <w:r>
              <w:rPr>
                <w:rFonts w:ascii="Arial" w:hAnsi="Arial" w:cs="Arial"/>
                <w:sz w:val="21"/>
                <w:szCs w:val="21"/>
              </w:rPr>
              <w:t>S</w:t>
            </w:r>
            <w:r w:rsidR="00634743">
              <w:rPr>
                <w:rFonts w:ascii="Arial" w:hAnsi="Arial" w:cs="Arial"/>
                <w:sz w:val="21"/>
                <w:szCs w:val="21"/>
              </w:rPr>
              <w:t>urname</w:t>
            </w:r>
          </w:p>
        </w:tc>
        <w:tc>
          <w:tcPr>
            <w:tcW w:w="2126" w:type="dxa"/>
          </w:tcPr>
          <w:p w14:paraId="4ACE120B" w14:textId="77777777"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String</w:t>
            </w:r>
          </w:p>
        </w:tc>
        <w:tc>
          <w:tcPr>
            <w:tcW w:w="2160" w:type="dxa"/>
          </w:tcPr>
          <w:p w14:paraId="5E971719" w14:textId="77777777"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Maximum length 64 characters</w:t>
            </w:r>
          </w:p>
        </w:tc>
        <w:tc>
          <w:tcPr>
            <w:tcW w:w="5384" w:type="dxa"/>
          </w:tcPr>
          <w:p w14:paraId="655DF185" w14:textId="77777777" w:rsidR="00077ED5" w:rsidRPr="00FA5E5F" w:rsidRDefault="00077ED5" w:rsidP="00FA5E5F">
            <w:pPr>
              <w:spacing w:line="300" w:lineRule="atLeast"/>
              <w:rPr>
                <w:rFonts w:ascii="Arial" w:hAnsi="Arial" w:cs="Arial"/>
                <w:sz w:val="21"/>
                <w:szCs w:val="21"/>
              </w:rPr>
            </w:pPr>
          </w:p>
        </w:tc>
      </w:tr>
      <w:tr w:rsidR="00FA5E5F" w:rsidRPr="00FA5E5F" w14:paraId="4F339580" w14:textId="77777777" w:rsidTr="00B9336B">
        <w:tc>
          <w:tcPr>
            <w:tcW w:w="2516" w:type="dxa"/>
          </w:tcPr>
          <w:p w14:paraId="19F510AC" w14:textId="237BD45A" w:rsidR="00077ED5" w:rsidRPr="00FA5E5F" w:rsidRDefault="00742253" w:rsidP="00FA5E5F">
            <w:pPr>
              <w:spacing w:line="300" w:lineRule="atLeast"/>
              <w:rPr>
                <w:rFonts w:ascii="Arial" w:hAnsi="Arial" w:cs="Arial"/>
                <w:sz w:val="21"/>
                <w:szCs w:val="21"/>
              </w:rPr>
            </w:pPr>
            <w:r w:rsidRPr="00FA5E5F">
              <w:rPr>
                <w:rFonts w:ascii="Arial" w:hAnsi="Arial" w:cs="Arial"/>
                <w:sz w:val="21"/>
                <w:szCs w:val="21"/>
              </w:rPr>
              <w:t>I</w:t>
            </w:r>
            <w:r w:rsidR="00077ED5" w:rsidRPr="00FA5E5F">
              <w:rPr>
                <w:rFonts w:ascii="Arial" w:hAnsi="Arial" w:cs="Arial"/>
                <w:sz w:val="21"/>
                <w:szCs w:val="21"/>
              </w:rPr>
              <w:t>nitials</w:t>
            </w:r>
          </w:p>
        </w:tc>
        <w:tc>
          <w:tcPr>
            <w:tcW w:w="2126" w:type="dxa"/>
          </w:tcPr>
          <w:p w14:paraId="698D58B8" w14:textId="77777777"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String</w:t>
            </w:r>
          </w:p>
        </w:tc>
        <w:tc>
          <w:tcPr>
            <w:tcW w:w="2160" w:type="dxa"/>
          </w:tcPr>
          <w:p w14:paraId="6E917A8F" w14:textId="77777777"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Maximum length 12 characters</w:t>
            </w:r>
          </w:p>
        </w:tc>
        <w:tc>
          <w:tcPr>
            <w:tcW w:w="5384" w:type="dxa"/>
          </w:tcPr>
          <w:p w14:paraId="5E17B97B" w14:textId="77777777" w:rsidR="00077ED5" w:rsidRPr="00FA5E5F" w:rsidRDefault="00077ED5" w:rsidP="00FA5E5F">
            <w:pPr>
              <w:spacing w:line="300" w:lineRule="atLeast"/>
              <w:rPr>
                <w:rFonts w:ascii="Arial" w:hAnsi="Arial" w:cs="Arial"/>
                <w:sz w:val="21"/>
                <w:szCs w:val="21"/>
              </w:rPr>
            </w:pPr>
          </w:p>
        </w:tc>
      </w:tr>
      <w:tr w:rsidR="00FA5E5F" w:rsidRPr="00FA5E5F" w14:paraId="571D3432" w14:textId="77777777" w:rsidTr="00B9336B">
        <w:tc>
          <w:tcPr>
            <w:tcW w:w="2516" w:type="dxa"/>
          </w:tcPr>
          <w:p w14:paraId="08FB25F9" w14:textId="77777777" w:rsidR="00534D16" w:rsidRPr="00FA5E5F" w:rsidRDefault="00534D16" w:rsidP="00FA5E5F">
            <w:pPr>
              <w:spacing w:line="300" w:lineRule="atLeast"/>
              <w:rPr>
                <w:rFonts w:ascii="Arial" w:hAnsi="Arial" w:cs="Arial"/>
                <w:sz w:val="21"/>
                <w:szCs w:val="21"/>
              </w:rPr>
            </w:pPr>
            <w:proofErr w:type="spellStart"/>
            <w:r w:rsidRPr="00FA5E5F">
              <w:rPr>
                <w:rFonts w:ascii="Arial" w:hAnsi="Arial" w:cs="Arial"/>
                <w:sz w:val="21"/>
                <w:szCs w:val="21"/>
              </w:rPr>
              <w:t>dateOfBirth</w:t>
            </w:r>
            <w:proofErr w:type="spellEnd"/>
          </w:p>
        </w:tc>
        <w:tc>
          <w:tcPr>
            <w:tcW w:w="2126" w:type="dxa"/>
          </w:tcPr>
          <w:p w14:paraId="25EC6619" w14:textId="77777777" w:rsidR="00534D16" w:rsidRPr="00FA5E5F" w:rsidRDefault="00534D16" w:rsidP="00FA5E5F">
            <w:pPr>
              <w:spacing w:line="300" w:lineRule="atLeast"/>
              <w:rPr>
                <w:rFonts w:ascii="Arial" w:hAnsi="Arial" w:cs="Arial"/>
                <w:sz w:val="21"/>
                <w:szCs w:val="21"/>
              </w:rPr>
            </w:pPr>
            <w:r w:rsidRPr="00FA5E5F">
              <w:rPr>
                <w:rFonts w:ascii="Arial" w:hAnsi="Arial" w:cs="Arial"/>
                <w:sz w:val="21"/>
                <w:szCs w:val="21"/>
              </w:rPr>
              <w:t>Date</w:t>
            </w:r>
          </w:p>
        </w:tc>
        <w:tc>
          <w:tcPr>
            <w:tcW w:w="2160" w:type="dxa"/>
          </w:tcPr>
          <w:p w14:paraId="7915A019" w14:textId="77777777" w:rsidR="00534D16" w:rsidRPr="00FA5E5F" w:rsidRDefault="00534D16" w:rsidP="00FA5E5F">
            <w:pPr>
              <w:spacing w:line="300" w:lineRule="atLeast"/>
              <w:rPr>
                <w:rFonts w:ascii="Arial" w:hAnsi="Arial" w:cs="Arial"/>
                <w:sz w:val="21"/>
                <w:szCs w:val="21"/>
              </w:rPr>
            </w:pPr>
          </w:p>
        </w:tc>
        <w:tc>
          <w:tcPr>
            <w:tcW w:w="5384" w:type="dxa"/>
          </w:tcPr>
          <w:p w14:paraId="4DABE92D" w14:textId="77777777" w:rsidR="00534D16" w:rsidRPr="00FA5E5F" w:rsidRDefault="00534D16" w:rsidP="00FA5E5F">
            <w:pPr>
              <w:spacing w:line="300" w:lineRule="atLeast"/>
              <w:rPr>
                <w:rFonts w:ascii="Arial" w:hAnsi="Arial" w:cs="Arial"/>
                <w:sz w:val="21"/>
                <w:szCs w:val="21"/>
              </w:rPr>
            </w:pPr>
          </w:p>
        </w:tc>
      </w:tr>
      <w:tr w:rsidR="00FA5E5F" w:rsidRPr="00FA5E5F" w14:paraId="530D7DAB" w14:textId="77777777" w:rsidTr="00B9336B">
        <w:tc>
          <w:tcPr>
            <w:tcW w:w="2516" w:type="dxa"/>
          </w:tcPr>
          <w:p w14:paraId="16683BA2" w14:textId="4DB8C806" w:rsidR="00077ED5" w:rsidRPr="00FA5E5F" w:rsidRDefault="00742253" w:rsidP="00FA5E5F">
            <w:pPr>
              <w:spacing w:line="300" w:lineRule="atLeast"/>
              <w:rPr>
                <w:rFonts w:ascii="Arial" w:hAnsi="Arial" w:cs="Arial"/>
                <w:sz w:val="21"/>
                <w:szCs w:val="21"/>
              </w:rPr>
            </w:pPr>
            <w:proofErr w:type="spellStart"/>
            <w:r w:rsidRPr="00FA5E5F">
              <w:rPr>
                <w:rFonts w:ascii="Arial" w:hAnsi="Arial" w:cs="Arial"/>
                <w:sz w:val="21"/>
                <w:szCs w:val="21"/>
              </w:rPr>
              <w:t>O</w:t>
            </w:r>
            <w:r w:rsidR="00831DA1" w:rsidRPr="00FA5E5F">
              <w:rPr>
                <w:rFonts w:ascii="Arial" w:hAnsi="Arial" w:cs="Arial"/>
                <w:sz w:val="21"/>
                <w:szCs w:val="21"/>
              </w:rPr>
              <w:t>rcid</w:t>
            </w:r>
            <w:proofErr w:type="spellEnd"/>
          </w:p>
        </w:tc>
        <w:tc>
          <w:tcPr>
            <w:tcW w:w="2126" w:type="dxa"/>
          </w:tcPr>
          <w:p w14:paraId="37C464AF" w14:textId="77777777"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String</w:t>
            </w:r>
          </w:p>
        </w:tc>
        <w:tc>
          <w:tcPr>
            <w:tcW w:w="2160" w:type="dxa"/>
          </w:tcPr>
          <w:p w14:paraId="04575536" w14:textId="77777777"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Must be 37 characters</w:t>
            </w:r>
          </w:p>
        </w:tc>
        <w:tc>
          <w:tcPr>
            <w:tcW w:w="5384" w:type="dxa"/>
          </w:tcPr>
          <w:p w14:paraId="256C9E9C" w14:textId="68334240" w:rsidR="00077ED5" w:rsidRPr="00FA5E5F" w:rsidRDefault="007D60E4" w:rsidP="00FA5E5F">
            <w:pPr>
              <w:spacing w:line="300" w:lineRule="atLeast"/>
              <w:rPr>
                <w:rFonts w:ascii="Arial" w:hAnsi="Arial" w:cs="Arial"/>
                <w:sz w:val="21"/>
                <w:szCs w:val="21"/>
              </w:rPr>
            </w:pPr>
            <w:r w:rsidRPr="00A833D3">
              <w:rPr>
                <w:rFonts w:ascii="Arial" w:hAnsi="Arial" w:cs="Arial"/>
                <w:sz w:val="21"/>
                <w:szCs w:val="21"/>
                <w:highlight w:val="yellow"/>
              </w:rPr>
              <w:t xml:space="preserve">The ORCID should not begin with </w:t>
            </w:r>
            <w:hyperlink r:id="rId13" w:history="1">
              <w:r w:rsidR="00BC41CA" w:rsidRPr="00A833D3">
                <w:rPr>
                  <w:rStyle w:val="Hyperlink"/>
                  <w:rFonts w:ascii="Arial" w:hAnsi="Arial" w:cs="Arial"/>
                  <w:b/>
                  <w:sz w:val="21"/>
                  <w:szCs w:val="21"/>
                  <w:highlight w:val="yellow"/>
                </w:rPr>
                <w:t>https://orcid.org/</w:t>
              </w:r>
            </w:hyperlink>
            <w:r w:rsidR="00BC41CA" w:rsidRPr="00A833D3">
              <w:rPr>
                <w:rFonts w:ascii="Arial" w:hAnsi="Arial" w:cs="Arial"/>
                <w:sz w:val="21"/>
                <w:szCs w:val="21"/>
                <w:highlight w:val="yellow"/>
              </w:rPr>
              <w:t>, as the submission system will add the prefix.</w:t>
            </w:r>
          </w:p>
        </w:tc>
      </w:tr>
      <w:tr w:rsidR="00FA5E5F" w:rsidRPr="00FA5E5F" w14:paraId="683B10A5" w14:textId="1C4B8CD6" w:rsidTr="00B9336B">
        <w:tc>
          <w:tcPr>
            <w:tcW w:w="2516" w:type="dxa"/>
          </w:tcPr>
          <w:p w14:paraId="5DB0A8A7" w14:textId="3EFA548A" w:rsidR="00077ED5"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e</w:t>
            </w:r>
            <w:r w:rsidR="00077ED5" w:rsidRPr="00FA5E5F">
              <w:rPr>
                <w:rFonts w:ascii="Arial" w:hAnsi="Arial" w:cs="Arial"/>
                <w:sz w:val="21"/>
                <w:szCs w:val="21"/>
              </w:rPr>
              <w:t>xcludeFromSubmission</w:t>
            </w:r>
            <w:proofErr w:type="spellEnd"/>
          </w:p>
        </w:tc>
        <w:tc>
          <w:tcPr>
            <w:tcW w:w="2126" w:type="dxa"/>
          </w:tcPr>
          <w:p w14:paraId="5D4309EC" w14:textId="2489FE1D" w:rsidR="00077ED5" w:rsidRPr="00FA5E5F" w:rsidRDefault="00077ED5" w:rsidP="00FA5E5F">
            <w:pPr>
              <w:spacing w:line="300" w:lineRule="atLeast"/>
              <w:rPr>
                <w:rFonts w:ascii="Arial" w:hAnsi="Arial" w:cs="Arial"/>
                <w:sz w:val="21"/>
                <w:szCs w:val="21"/>
              </w:rPr>
            </w:pPr>
            <w:r w:rsidRPr="00FA5E5F">
              <w:rPr>
                <w:rFonts w:ascii="Arial" w:hAnsi="Arial" w:cs="Arial"/>
                <w:sz w:val="21"/>
                <w:szCs w:val="21"/>
              </w:rPr>
              <w:t>Boolean</w:t>
            </w:r>
          </w:p>
        </w:tc>
        <w:tc>
          <w:tcPr>
            <w:tcW w:w="2160" w:type="dxa"/>
          </w:tcPr>
          <w:p w14:paraId="6FE09B37" w14:textId="5CE6590D" w:rsidR="00077ED5" w:rsidRPr="00FA5E5F" w:rsidRDefault="00077ED5" w:rsidP="00FA5E5F">
            <w:pPr>
              <w:spacing w:line="300" w:lineRule="atLeast"/>
              <w:rPr>
                <w:rFonts w:ascii="Arial" w:hAnsi="Arial" w:cs="Arial"/>
                <w:sz w:val="21"/>
                <w:szCs w:val="21"/>
              </w:rPr>
            </w:pPr>
          </w:p>
        </w:tc>
        <w:tc>
          <w:tcPr>
            <w:tcW w:w="5384" w:type="dxa"/>
          </w:tcPr>
          <w:p w14:paraId="16AF902F" w14:textId="481990D6" w:rsidR="00077ED5" w:rsidRPr="00FA5E5F" w:rsidRDefault="0005034A" w:rsidP="00FA5E5F">
            <w:pPr>
              <w:spacing w:line="300" w:lineRule="atLeast"/>
              <w:rPr>
                <w:rFonts w:ascii="Arial" w:hAnsi="Arial" w:cs="Arial"/>
                <w:sz w:val="21"/>
                <w:szCs w:val="21"/>
              </w:rPr>
            </w:pPr>
            <w:r w:rsidRPr="00FA5E5F">
              <w:rPr>
                <w:rFonts w:ascii="Arial" w:hAnsi="Arial" w:cs="Arial"/>
                <w:sz w:val="21"/>
                <w:szCs w:val="21"/>
              </w:rPr>
              <w:t>Indicates the staff should not be included in the submission.</w:t>
            </w:r>
            <w:r w:rsidR="000777AB">
              <w:rPr>
                <w:rFonts w:ascii="Arial" w:hAnsi="Arial" w:cs="Arial"/>
                <w:sz w:val="21"/>
                <w:szCs w:val="21"/>
              </w:rPr>
              <w:t xml:space="preserve">  No records with this flag set should remain in the submission when submitting it to the REF 2021.</w:t>
            </w:r>
          </w:p>
        </w:tc>
      </w:tr>
    </w:tbl>
    <w:p w14:paraId="3CFA8546" w14:textId="77777777" w:rsidR="00077ED5" w:rsidRPr="00FA5E5F" w:rsidRDefault="00077ED5" w:rsidP="00FA5E5F">
      <w:pPr>
        <w:spacing w:after="0" w:line="300" w:lineRule="atLeast"/>
        <w:rPr>
          <w:rFonts w:ascii="Arial" w:hAnsi="Arial" w:cs="Arial"/>
          <w:sz w:val="21"/>
          <w:szCs w:val="21"/>
        </w:rPr>
      </w:pPr>
    </w:p>
    <w:p w14:paraId="71D7A784" w14:textId="77777777" w:rsidR="00077ED5" w:rsidRPr="00E24CDC" w:rsidRDefault="00077ED5" w:rsidP="00FA5E5F">
      <w:pPr>
        <w:pStyle w:val="Heading3"/>
        <w:spacing w:before="0" w:line="300" w:lineRule="atLeast"/>
        <w:rPr>
          <w:rFonts w:ascii="Arial" w:hAnsi="Arial" w:cs="Arial"/>
          <w:b/>
          <w:color w:val="auto"/>
          <w:sz w:val="22"/>
          <w:szCs w:val="22"/>
        </w:rPr>
      </w:pPr>
      <w:r w:rsidRPr="00E24CDC">
        <w:rPr>
          <w:rFonts w:ascii="Arial" w:hAnsi="Arial" w:cs="Arial"/>
          <w:b/>
          <w:color w:val="auto"/>
          <w:sz w:val="22"/>
          <w:szCs w:val="22"/>
        </w:rPr>
        <w:t>Former staff contract</w:t>
      </w:r>
    </w:p>
    <w:p w14:paraId="79427207" w14:textId="5CFC4F2E" w:rsidR="00077ED5" w:rsidRDefault="00077ED5" w:rsidP="00E24CDC">
      <w:pPr>
        <w:pStyle w:val="ListParagraph"/>
        <w:numPr>
          <w:ilvl w:val="0"/>
          <w:numId w:val="1"/>
        </w:numPr>
        <w:spacing w:after="0" w:line="300" w:lineRule="atLeast"/>
        <w:ind w:left="0" w:firstLine="0"/>
        <w:rPr>
          <w:rFonts w:ascii="Arial" w:hAnsi="Arial" w:cs="Arial"/>
          <w:sz w:val="21"/>
          <w:szCs w:val="21"/>
        </w:rPr>
      </w:pPr>
      <w:r w:rsidRPr="00E24CDC">
        <w:rPr>
          <w:rFonts w:ascii="Arial" w:hAnsi="Arial" w:cs="Arial"/>
          <w:sz w:val="21"/>
          <w:szCs w:val="21"/>
        </w:rPr>
        <w:t xml:space="preserve">For each former staff member this information may </w:t>
      </w:r>
      <w:r w:rsidR="00E24CDC">
        <w:rPr>
          <w:rFonts w:ascii="Arial" w:hAnsi="Arial" w:cs="Arial"/>
          <w:sz w:val="21"/>
          <w:szCs w:val="21"/>
        </w:rPr>
        <w:t xml:space="preserve">be repeated for each contract. </w:t>
      </w:r>
      <w:r w:rsidRPr="00E24CDC">
        <w:rPr>
          <w:rFonts w:ascii="Arial" w:hAnsi="Arial" w:cs="Arial"/>
          <w:sz w:val="21"/>
          <w:szCs w:val="21"/>
        </w:rPr>
        <w:t xml:space="preserve">For the </w:t>
      </w:r>
      <w:r w:rsidR="000E6E6A" w:rsidRPr="00E24CDC">
        <w:rPr>
          <w:rFonts w:ascii="Arial" w:hAnsi="Arial" w:cs="Arial"/>
          <w:sz w:val="21"/>
          <w:szCs w:val="21"/>
        </w:rPr>
        <w:t>non-hierarchical</w:t>
      </w:r>
      <w:r w:rsidRPr="00E24CDC">
        <w:rPr>
          <w:rFonts w:ascii="Arial" w:hAnsi="Arial" w:cs="Arial"/>
          <w:sz w:val="21"/>
          <w:szCs w:val="21"/>
        </w:rPr>
        <w:t xml:space="preserve"> file formats the staff identifier fields from the </w:t>
      </w:r>
      <w:r w:rsidRPr="00E24CDC">
        <w:rPr>
          <w:rFonts w:ascii="Arial" w:hAnsi="Arial" w:cs="Arial"/>
          <w:b/>
          <w:sz w:val="21"/>
          <w:szCs w:val="21"/>
        </w:rPr>
        <w:t>Former staff</w:t>
      </w:r>
      <w:r w:rsidRPr="00E24CDC">
        <w:rPr>
          <w:rFonts w:ascii="Arial" w:hAnsi="Arial" w:cs="Arial"/>
          <w:sz w:val="21"/>
          <w:szCs w:val="21"/>
        </w:rPr>
        <w:t xml:space="preserve"> table will be included on the table as well.</w:t>
      </w:r>
    </w:p>
    <w:p w14:paraId="10434680" w14:textId="77777777" w:rsidR="00E24CDC" w:rsidRPr="00E24CDC" w:rsidRDefault="00E24CDC" w:rsidP="00E24CDC">
      <w:pPr>
        <w:pStyle w:val="ListParagraph"/>
        <w:spacing w:after="0" w:line="300" w:lineRule="atLeast"/>
        <w:rPr>
          <w:rFonts w:ascii="Arial" w:hAnsi="Arial" w:cs="Arial"/>
          <w:b/>
          <w:sz w:val="21"/>
          <w:szCs w:val="21"/>
        </w:rPr>
      </w:pPr>
    </w:p>
    <w:tbl>
      <w:tblPr>
        <w:tblStyle w:val="TableGrid"/>
        <w:tblW w:w="0" w:type="auto"/>
        <w:tblLook w:val="04A0" w:firstRow="1" w:lastRow="0" w:firstColumn="1" w:lastColumn="0" w:noHBand="0" w:noVBand="1"/>
      </w:tblPr>
      <w:tblGrid>
        <w:gridCol w:w="3567"/>
        <w:gridCol w:w="1547"/>
        <w:gridCol w:w="2550"/>
        <w:gridCol w:w="4627"/>
      </w:tblGrid>
      <w:tr w:rsidR="00FA5E5F" w:rsidRPr="00E24CDC" w14:paraId="1EF055A5" w14:textId="77777777" w:rsidTr="00B9336B">
        <w:tc>
          <w:tcPr>
            <w:tcW w:w="3462" w:type="dxa"/>
          </w:tcPr>
          <w:p w14:paraId="051D7926" w14:textId="77777777" w:rsidR="000E6E6A" w:rsidRPr="00E24CDC" w:rsidRDefault="000E6E6A" w:rsidP="00FA5E5F">
            <w:pPr>
              <w:spacing w:line="300" w:lineRule="atLeast"/>
              <w:rPr>
                <w:rFonts w:ascii="Arial" w:hAnsi="Arial" w:cs="Arial"/>
                <w:b/>
                <w:sz w:val="21"/>
                <w:szCs w:val="21"/>
              </w:rPr>
            </w:pPr>
            <w:r w:rsidRPr="00E24CDC">
              <w:rPr>
                <w:rFonts w:ascii="Arial" w:hAnsi="Arial" w:cs="Arial"/>
                <w:b/>
                <w:sz w:val="21"/>
                <w:szCs w:val="21"/>
              </w:rPr>
              <w:t>Field name</w:t>
            </w:r>
          </w:p>
        </w:tc>
        <w:tc>
          <w:tcPr>
            <w:tcW w:w="1547" w:type="dxa"/>
          </w:tcPr>
          <w:p w14:paraId="56BD4AFE" w14:textId="77777777" w:rsidR="000E6E6A" w:rsidRPr="00E24CDC" w:rsidRDefault="000E6E6A" w:rsidP="00FA5E5F">
            <w:pPr>
              <w:spacing w:line="300" w:lineRule="atLeast"/>
              <w:rPr>
                <w:rFonts w:ascii="Arial" w:hAnsi="Arial" w:cs="Arial"/>
                <w:b/>
                <w:sz w:val="21"/>
                <w:szCs w:val="21"/>
              </w:rPr>
            </w:pPr>
            <w:r w:rsidRPr="00E24CDC">
              <w:rPr>
                <w:rFonts w:ascii="Arial" w:hAnsi="Arial" w:cs="Arial"/>
                <w:b/>
                <w:sz w:val="21"/>
                <w:szCs w:val="21"/>
              </w:rPr>
              <w:t>Type</w:t>
            </w:r>
          </w:p>
        </w:tc>
        <w:tc>
          <w:tcPr>
            <w:tcW w:w="2550" w:type="dxa"/>
          </w:tcPr>
          <w:p w14:paraId="36F2E836" w14:textId="77777777" w:rsidR="000E6E6A" w:rsidRPr="00E24CDC" w:rsidRDefault="000E6E6A" w:rsidP="00FA5E5F">
            <w:pPr>
              <w:spacing w:line="300" w:lineRule="atLeast"/>
              <w:rPr>
                <w:rFonts w:ascii="Arial" w:hAnsi="Arial" w:cs="Arial"/>
                <w:b/>
                <w:sz w:val="21"/>
                <w:szCs w:val="21"/>
              </w:rPr>
            </w:pPr>
            <w:r w:rsidRPr="00E24CDC">
              <w:rPr>
                <w:rFonts w:ascii="Arial" w:hAnsi="Arial" w:cs="Arial"/>
                <w:b/>
                <w:sz w:val="21"/>
                <w:szCs w:val="21"/>
              </w:rPr>
              <w:t>Restrictions</w:t>
            </w:r>
          </w:p>
        </w:tc>
        <w:tc>
          <w:tcPr>
            <w:tcW w:w="4627" w:type="dxa"/>
          </w:tcPr>
          <w:p w14:paraId="1FC335B6" w14:textId="77777777" w:rsidR="000E6E6A" w:rsidRPr="00E24CDC" w:rsidRDefault="000E6E6A" w:rsidP="00FA5E5F">
            <w:pPr>
              <w:spacing w:line="300" w:lineRule="atLeast"/>
              <w:rPr>
                <w:rFonts w:ascii="Arial" w:hAnsi="Arial" w:cs="Arial"/>
                <w:b/>
                <w:sz w:val="21"/>
                <w:szCs w:val="21"/>
              </w:rPr>
            </w:pPr>
            <w:r w:rsidRPr="00E24CDC">
              <w:rPr>
                <w:rFonts w:ascii="Arial" w:hAnsi="Arial" w:cs="Arial"/>
                <w:b/>
                <w:sz w:val="21"/>
                <w:szCs w:val="21"/>
              </w:rPr>
              <w:t>Comments</w:t>
            </w:r>
          </w:p>
        </w:tc>
      </w:tr>
      <w:tr w:rsidR="00FA5E5F" w:rsidRPr="00FA5E5F" w14:paraId="668B59E3" w14:textId="77777777" w:rsidTr="00B9336B">
        <w:tc>
          <w:tcPr>
            <w:tcW w:w="3462" w:type="dxa"/>
          </w:tcPr>
          <w:p w14:paraId="2A89941E" w14:textId="77777777" w:rsidR="00A64EA4" w:rsidRPr="00FA5E5F" w:rsidRDefault="00A64EA4" w:rsidP="00FA5E5F">
            <w:pPr>
              <w:spacing w:line="300" w:lineRule="atLeast"/>
              <w:rPr>
                <w:rFonts w:ascii="Arial" w:hAnsi="Arial" w:cs="Arial"/>
                <w:sz w:val="21"/>
                <w:szCs w:val="21"/>
              </w:rPr>
            </w:pPr>
            <w:proofErr w:type="spellStart"/>
            <w:r w:rsidRPr="00FA5E5F">
              <w:rPr>
                <w:rFonts w:ascii="Arial" w:hAnsi="Arial" w:cs="Arial"/>
                <w:sz w:val="21"/>
                <w:szCs w:val="21"/>
              </w:rPr>
              <w:t>hesaStaffIdentifier</w:t>
            </w:r>
            <w:proofErr w:type="spellEnd"/>
          </w:p>
        </w:tc>
        <w:tc>
          <w:tcPr>
            <w:tcW w:w="1547" w:type="dxa"/>
          </w:tcPr>
          <w:p w14:paraId="7B041371" w14:textId="77777777" w:rsidR="00A64EA4" w:rsidRPr="00FA5E5F" w:rsidRDefault="00A64EA4"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666AE05E" w14:textId="77777777" w:rsidR="00A64EA4" w:rsidRPr="00FA5E5F" w:rsidRDefault="00A64EA4" w:rsidP="00FA5E5F">
            <w:pPr>
              <w:spacing w:line="300" w:lineRule="atLeast"/>
              <w:rPr>
                <w:rFonts w:ascii="Arial" w:hAnsi="Arial" w:cs="Arial"/>
                <w:sz w:val="21"/>
                <w:szCs w:val="21"/>
              </w:rPr>
            </w:pPr>
            <w:r w:rsidRPr="00FA5E5F">
              <w:rPr>
                <w:rFonts w:ascii="Arial" w:hAnsi="Arial" w:cs="Arial"/>
                <w:sz w:val="21"/>
                <w:szCs w:val="21"/>
              </w:rPr>
              <w:t>Must be 13 characters long</w:t>
            </w:r>
          </w:p>
        </w:tc>
        <w:tc>
          <w:tcPr>
            <w:tcW w:w="4627" w:type="dxa"/>
          </w:tcPr>
          <w:p w14:paraId="2D2E5BFA" w14:textId="77777777" w:rsidR="00A64EA4" w:rsidRPr="00FA5E5F" w:rsidRDefault="00A64EA4" w:rsidP="00FA5E5F">
            <w:pPr>
              <w:spacing w:line="300" w:lineRule="atLeast"/>
              <w:rPr>
                <w:rFonts w:ascii="Arial" w:hAnsi="Arial" w:cs="Arial"/>
                <w:sz w:val="21"/>
                <w:szCs w:val="21"/>
              </w:rPr>
            </w:pPr>
          </w:p>
        </w:tc>
      </w:tr>
      <w:tr w:rsidR="00FA5E5F" w:rsidRPr="00FA5E5F" w14:paraId="704E2CF2" w14:textId="77777777" w:rsidTr="00B9336B">
        <w:tc>
          <w:tcPr>
            <w:tcW w:w="3462" w:type="dxa"/>
          </w:tcPr>
          <w:p w14:paraId="05125C35" w14:textId="7BB16735" w:rsidR="000E6E6A" w:rsidRPr="00FA5E5F" w:rsidRDefault="00831DA1" w:rsidP="00FA5E5F">
            <w:pPr>
              <w:spacing w:line="300" w:lineRule="atLeast"/>
              <w:rPr>
                <w:rFonts w:ascii="Arial" w:hAnsi="Arial" w:cs="Arial"/>
                <w:sz w:val="21"/>
                <w:szCs w:val="21"/>
              </w:rPr>
            </w:pPr>
            <w:proofErr w:type="spellStart"/>
            <w:r w:rsidRPr="004A74B3">
              <w:rPr>
                <w:rFonts w:ascii="Arial" w:hAnsi="Arial" w:cs="Arial"/>
                <w:sz w:val="21"/>
                <w:szCs w:val="21"/>
                <w:highlight w:val="yellow"/>
              </w:rPr>
              <w:t>c</w:t>
            </w:r>
            <w:r w:rsidR="000E6E6A" w:rsidRPr="004A74B3">
              <w:rPr>
                <w:rFonts w:ascii="Arial" w:hAnsi="Arial" w:cs="Arial"/>
                <w:sz w:val="21"/>
                <w:szCs w:val="21"/>
                <w:highlight w:val="yellow"/>
              </w:rPr>
              <w:t>ontrac</w:t>
            </w:r>
            <w:r w:rsidR="004A74B3" w:rsidRPr="004A74B3">
              <w:rPr>
                <w:rFonts w:ascii="Arial" w:hAnsi="Arial" w:cs="Arial"/>
                <w:sz w:val="21"/>
                <w:szCs w:val="21"/>
                <w:highlight w:val="yellow"/>
              </w:rPr>
              <w:t>ed</w:t>
            </w:r>
            <w:r w:rsidR="000E6E6A" w:rsidRPr="004A74B3">
              <w:rPr>
                <w:rFonts w:ascii="Arial" w:hAnsi="Arial" w:cs="Arial"/>
                <w:sz w:val="21"/>
                <w:szCs w:val="21"/>
                <w:highlight w:val="yellow"/>
              </w:rPr>
              <w:t>tFTE</w:t>
            </w:r>
            <w:proofErr w:type="spellEnd"/>
          </w:p>
        </w:tc>
        <w:tc>
          <w:tcPr>
            <w:tcW w:w="1547" w:type="dxa"/>
          </w:tcPr>
          <w:p w14:paraId="2C6818C0"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Decimal</w:t>
            </w:r>
          </w:p>
        </w:tc>
        <w:tc>
          <w:tcPr>
            <w:tcW w:w="2550" w:type="dxa"/>
          </w:tcPr>
          <w:p w14:paraId="308A39C5"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2 decimal places</w:t>
            </w:r>
          </w:p>
        </w:tc>
        <w:tc>
          <w:tcPr>
            <w:tcW w:w="4627" w:type="dxa"/>
          </w:tcPr>
          <w:p w14:paraId="41D70100" w14:textId="77777777" w:rsidR="000E6E6A" w:rsidRPr="00FA5E5F" w:rsidRDefault="000E6E6A" w:rsidP="00FA5E5F">
            <w:pPr>
              <w:spacing w:line="300" w:lineRule="atLeast"/>
              <w:rPr>
                <w:rFonts w:ascii="Arial" w:hAnsi="Arial" w:cs="Arial"/>
                <w:sz w:val="21"/>
                <w:szCs w:val="21"/>
              </w:rPr>
            </w:pPr>
          </w:p>
        </w:tc>
      </w:tr>
      <w:tr w:rsidR="00FA5E5F" w:rsidRPr="00FA5E5F" w14:paraId="587D0918" w14:textId="77777777" w:rsidTr="00B9336B">
        <w:tc>
          <w:tcPr>
            <w:tcW w:w="3462" w:type="dxa"/>
          </w:tcPr>
          <w:p w14:paraId="021F38DA"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r</w:t>
            </w:r>
            <w:r w:rsidR="000E6E6A" w:rsidRPr="00FA5E5F">
              <w:rPr>
                <w:rFonts w:ascii="Arial" w:hAnsi="Arial" w:cs="Arial"/>
                <w:sz w:val="21"/>
                <w:szCs w:val="21"/>
              </w:rPr>
              <w:t>esearchConnection</w:t>
            </w:r>
            <w:proofErr w:type="spellEnd"/>
          </w:p>
        </w:tc>
        <w:tc>
          <w:tcPr>
            <w:tcW w:w="1547" w:type="dxa"/>
          </w:tcPr>
          <w:p w14:paraId="02D4BD45"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366DAAC7" w14:textId="77777777" w:rsidR="000E6E6A" w:rsidRPr="00FA5E5F" w:rsidRDefault="00D95916" w:rsidP="00FA5E5F">
            <w:pPr>
              <w:spacing w:line="300" w:lineRule="atLeast"/>
              <w:rPr>
                <w:rFonts w:ascii="Arial" w:hAnsi="Arial" w:cs="Arial"/>
                <w:sz w:val="21"/>
                <w:szCs w:val="21"/>
              </w:rPr>
            </w:pPr>
            <w:r w:rsidRPr="00FA5E5F">
              <w:rPr>
                <w:rFonts w:ascii="Arial" w:hAnsi="Arial" w:cs="Arial"/>
                <w:sz w:val="21"/>
                <w:szCs w:val="21"/>
              </w:rPr>
              <w:t>Maximum length 7,500 characters</w:t>
            </w:r>
          </w:p>
        </w:tc>
        <w:tc>
          <w:tcPr>
            <w:tcW w:w="4627" w:type="dxa"/>
          </w:tcPr>
          <w:p w14:paraId="283D734D" w14:textId="77777777" w:rsidR="000E6E6A" w:rsidRPr="00FA5E5F" w:rsidRDefault="00560632" w:rsidP="00FA5E5F">
            <w:pPr>
              <w:spacing w:line="300" w:lineRule="atLeast"/>
              <w:rPr>
                <w:rFonts w:ascii="Arial" w:hAnsi="Arial" w:cs="Arial"/>
                <w:sz w:val="21"/>
                <w:szCs w:val="21"/>
              </w:rPr>
            </w:pPr>
            <w:r w:rsidRPr="00FA5E5F">
              <w:rPr>
                <w:rFonts w:ascii="Arial" w:hAnsi="Arial" w:cs="Arial"/>
                <w:sz w:val="21"/>
                <w:szCs w:val="21"/>
              </w:rPr>
              <w:t xml:space="preserve">See Guidance on Submissions paragraphs 123 </w:t>
            </w:r>
            <w:r w:rsidR="006F3D4C" w:rsidRPr="00FA5E5F">
              <w:rPr>
                <w:rFonts w:ascii="Arial" w:hAnsi="Arial" w:cs="Arial"/>
                <w:sz w:val="21"/>
                <w:szCs w:val="21"/>
              </w:rPr>
              <w:t xml:space="preserve">to </w:t>
            </w:r>
            <w:r w:rsidRPr="00FA5E5F">
              <w:rPr>
                <w:rFonts w:ascii="Arial" w:hAnsi="Arial" w:cs="Arial"/>
                <w:sz w:val="21"/>
                <w:szCs w:val="21"/>
              </w:rPr>
              <w:t>127.</w:t>
            </w:r>
          </w:p>
        </w:tc>
      </w:tr>
      <w:tr w:rsidR="00FA5E5F" w:rsidRPr="00FA5E5F" w14:paraId="5A4BBBAB" w14:textId="77777777" w:rsidTr="00B9336B">
        <w:tc>
          <w:tcPr>
            <w:tcW w:w="3462" w:type="dxa"/>
          </w:tcPr>
          <w:p w14:paraId="4FD2B96E" w14:textId="5FD1588F" w:rsidR="000E6E6A" w:rsidRPr="00FA5E5F" w:rsidRDefault="00831DA1" w:rsidP="00FA5E5F">
            <w:pPr>
              <w:spacing w:line="300" w:lineRule="atLeast"/>
              <w:rPr>
                <w:rFonts w:ascii="Arial" w:hAnsi="Arial" w:cs="Arial"/>
                <w:sz w:val="21"/>
                <w:szCs w:val="21"/>
              </w:rPr>
            </w:pPr>
            <w:proofErr w:type="spellStart"/>
            <w:r w:rsidRPr="004A74B3">
              <w:rPr>
                <w:rFonts w:ascii="Arial" w:hAnsi="Arial" w:cs="Arial"/>
                <w:sz w:val="21"/>
                <w:szCs w:val="21"/>
                <w:highlight w:val="yellow"/>
              </w:rPr>
              <w:t>r</w:t>
            </w:r>
            <w:r w:rsidR="000E6E6A" w:rsidRPr="004A74B3">
              <w:rPr>
                <w:rFonts w:ascii="Arial" w:hAnsi="Arial" w:cs="Arial"/>
                <w:sz w:val="21"/>
                <w:szCs w:val="21"/>
                <w:highlight w:val="yellow"/>
              </w:rPr>
              <w:t>eason</w:t>
            </w:r>
            <w:r w:rsidR="004A74B3" w:rsidRPr="004A74B3">
              <w:rPr>
                <w:rFonts w:ascii="Arial" w:hAnsi="Arial" w:cs="Arial"/>
                <w:sz w:val="21"/>
                <w:szCs w:val="21"/>
                <w:highlight w:val="yellow"/>
              </w:rPr>
              <w:t>s</w:t>
            </w:r>
            <w:r w:rsidR="000E6E6A" w:rsidRPr="004A74B3">
              <w:rPr>
                <w:rFonts w:ascii="Arial" w:hAnsi="Arial" w:cs="Arial"/>
                <w:sz w:val="21"/>
                <w:szCs w:val="21"/>
                <w:highlight w:val="yellow"/>
              </w:rPr>
              <w:t>ForNoConnectionStatement</w:t>
            </w:r>
            <w:proofErr w:type="spellEnd"/>
          </w:p>
        </w:tc>
        <w:tc>
          <w:tcPr>
            <w:tcW w:w="1547" w:type="dxa"/>
          </w:tcPr>
          <w:p w14:paraId="62209763"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String</w:t>
            </w:r>
          </w:p>
        </w:tc>
        <w:tc>
          <w:tcPr>
            <w:tcW w:w="2550" w:type="dxa"/>
          </w:tcPr>
          <w:p w14:paraId="175C966C" w14:textId="2F0F7B25"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 xml:space="preserve">One </w:t>
            </w:r>
            <w:r w:rsidR="00F834A9" w:rsidRPr="00FA5E5F">
              <w:rPr>
                <w:rFonts w:ascii="Arial" w:hAnsi="Arial" w:cs="Arial"/>
                <w:sz w:val="21"/>
                <w:szCs w:val="21"/>
              </w:rPr>
              <w:t xml:space="preserve">or more </w:t>
            </w:r>
            <w:r w:rsidRPr="00FA5E5F">
              <w:rPr>
                <w:rFonts w:ascii="Arial" w:hAnsi="Arial" w:cs="Arial"/>
                <w:sz w:val="21"/>
                <w:szCs w:val="21"/>
              </w:rPr>
              <w:t xml:space="preserve">of </w:t>
            </w:r>
            <w:proofErr w:type="spellStart"/>
            <w:r w:rsidRPr="00FA5E5F">
              <w:rPr>
                <w:rFonts w:ascii="Arial" w:hAnsi="Arial" w:cs="Arial"/>
                <w:sz w:val="21"/>
                <w:szCs w:val="21"/>
              </w:rPr>
              <w:t>CaringResponsibilities</w:t>
            </w:r>
            <w:proofErr w:type="spellEnd"/>
            <w:r w:rsidRPr="00FA5E5F">
              <w:rPr>
                <w:rFonts w:ascii="Arial" w:hAnsi="Arial" w:cs="Arial"/>
                <w:sz w:val="21"/>
                <w:szCs w:val="21"/>
              </w:rPr>
              <w:t xml:space="preserve">, </w:t>
            </w:r>
            <w:proofErr w:type="spellStart"/>
            <w:r w:rsidRPr="00FA5E5F">
              <w:rPr>
                <w:rFonts w:ascii="Arial" w:hAnsi="Arial" w:cs="Arial"/>
                <w:sz w:val="21"/>
                <w:szCs w:val="21"/>
              </w:rPr>
              <w:t>PersonalCircumstances</w:t>
            </w:r>
            <w:proofErr w:type="spellEnd"/>
            <w:r w:rsidRPr="00FA5E5F">
              <w:rPr>
                <w:rFonts w:ascii="Arial" w:hAnsi="Arial" w:cs="Arial"/>
                <w:sz w:val="21"/>
                <w:szCs w:val="21"/>
              </w:rPr>
              <w:t xml:space="preserve">, </w:t>
            </w:r>
            <w:proofErr w:type="spellStart"/>
            <w:r w:rsidRPr="00FA5E5F">
              <w:rPr>
                <w:rFonts w:ascii="Arial" w:hAnsi="Arial" w:cs="Arial"/>
                <w:sz w:val="21"/>
                <w:szCs w:val="21"/>
              </w:rPr>
              <w:lastRenderedPageBreak/>
              <w:t>ReducedHours</w:t>
            </w:r>
            <w:proofErr w:type="spellEnd"/>
            <w:r w:rsidRPr="00FA5E5F">
              <w:rPr>
                <w:rFonts w:ascii="Arial" w:hAnsi="Arial" w:cs="Arial"/>
                <w:sz w:val="21"/>
                <w:szCs w:val="21"/>
              </w:rPr>
              <w:t xml:space="preserve">, </w:t>
            </w:r>
            <w:proofErr w:type="spellStart"/>
            <w:r w:rsidRPr="00FA5E5F">
              <w:rPr>
                <w:rFonts w:ascii="Arial" w:hAnsi="Arial" w:cs="Arial"/>
                <w:sz w:val="21"/>
                <w:szCs w:val="21"/>
              </w:rPr>
              <w:t>NormalDisciplinePractice</w:t>
            </w:r>
            <w:proofErr w:type="spellEnd"/>
          </w:p>
        </w:tc>
        <w:tc>
          <w:tcPr>
            <w:tcW w:w="4627" w:type="dxa"/>
          </w:tcPr>
          <w:p w14:paraId="56035E76" w14:textId="77777777" w:rsidR="000E6E6A" w:rsidRPr="00FA5E5F" w:rsidRDefault="00560632" w:rsidP="00FA5E5F">
            <w:pPr>
              <w:spacing w:line="300" w:lineRule="atLeast"/>
              <w:rPr>
                <w:rFonts w:ascii="Arial" w:hAnsi="Arial" w:cs="Arial"/>
                <w:sz w:val="21"/>
                <w:szCs w:val="21"/>
              </w:rPr>
            </w:pPr>
            <w:r w:rsidRPr="00FA5E5F">
              <w:rPr>
                <w:rFonts w:ascii="Arial" w:hAnsi="Arial" w:cs="Arial"/>
                <w:sz w:val="21"/>
                <w:szCs w:val="21"/>
              </w:rPr>
              <w:lastRenderedPageBreak/>
              <w:t xml:space="preserve">See Guidance on Submissions paragraphs 123 </w:t>
            </w:r>
            <w:r w:rsidR="006F3D4C" w:rsidRPr="00FA5E5F">
              <w:rPr>
                <w:rFonts w:ascii="Arial" w:hAnsi="Arial" w:cs="Arial"/>
                <w:sz w:val="21"/>
                <w:szCs w:val="21"/>
              </w:rPr>
              <w:t>to</w:t>
            </w:r>
            <w:r w:rsidRPr="00FA5E5F">
              <w:rPr>
                <w:rFonts w:ascii="Arial" w:hAnsi="Arial" w:cs="Arial"/>
                <w:sz w:val="21"/>
                <w:szCs w:val="21"/>
              </w:rPr>
              <w:t xml:space="preserve"> 127.</w:t>
            </w:r>
          </w:p>
        </w:tc>
      </w:tr>
      <w:tr w:rsidR="00FA5E5F" w:rsidRPr="00FA5E5F" w14:paraId="2ADAEC77" w14:textId="77777777" w:rsidTr="00B9336B">
        <w:tc>
          <w:tcPr>
            <w:tcW w:w="3462" w:type="dxa"/>
          </w:tcPr>
          <w:p w14:paraId="266B710E"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s</w:t>
            </w:r>
            <w:r w:rsidR="000E6E6A" w:rsidRPr="00FA5E5F">
              <w:rPr>
                <w:rFonts w:ascii="Arial" w:hAnsi="Arial" w:cs="Arial"/>
                <w:sz w:val="21"/>
                <w:szCs w:val="21"/>
              </w:rPr>
              <w:t>tartDate</w:t>
            </w:r>
            <w:proofErr w:type="spellEnd"/>
          </w:p>
        </w:tc>
        <w:tc>
          <w:tcPr>
            <w:tcW w:w="1547" w:type="dxa"/>
          </w:tcPr>
          <w:p w14:paraId="02DCE913"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6FE64036" w14:textId="77777777" w:rsidR="000E6E6A" w:rsidRPr="00FA5E5F" w:rsidRDefault="000E6E6A" w:rsidP="00FA5E5F">
            <w:pPr>
              <w:spacing w:line="300" w:lineRule="atLeast"/>
              <w:rPr>
                <w:rFonts w:ascii="Arial" w:hAnsi="Arial" w:cs="Arial"/>
                <w:sz w:val="21"/>
                <w:szCs w:val="21"/>
              </w:rPr>
            </w:pPr>
          </w:p>
        </w:tc>
        <w:tc>
          <w:tcPr>
            <w:tcW w:w="4627" w:type="dxa"/>
          </w:tcPr>
          <w:p w14:paraId="6F3A4E4E" w14:textId="77777777" w:rsidR="000E6E6A" w:rsidRPr="00FA5E5F" w:rsidRDefault="000E6E6A" w:rsidP="00FA5E5F">
            <w:pPr>
              <w:spacing w:line="300" w:lineRule="atLeast"/>
              <w:rPr>
                <w:rFonts w:ascii="Arial" w:hAnsi="Arial" w:cs="Arial"/>
                <w:sz w:val="21"/>
                <w:szCs w:val="21"/>
              </w:rPr>
            </w:pPr>
          </w:p>
        </w:tc>
      </w:tr>
      <w:tr w:rsidR="00FA5E5F" w:rsidRPr="00FA5E5F" w14:paraId="7A583EB0" w14:textId="77777777" w:rsidTr="00B9336B">
        <w:tc>
          <w:tcPr>
            <w:tcW w:w="3462" w:type="dxa"/>
          </w:tcPr>
          <w:p w14:paraId="2BAE5AE3"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e</w:t>
            </w:r>
            <w:r w:rsidR="000E6E6A" w:rsidRPr="00FA5E5F">
              <w:rPr>
                <w:rFonts w:ascii="Arial" w:hAnsi="Arial" w:cs="Arial"/>
                <w:sz w:val="21"/>
                <w:szCs w:val="21"/>
              </w:rPr>
              <w:t>ndDate</w:t>
            </w:r>
            <w:proofErr w:type="spellEnd"/>
          </w:p>
        </w:tc>
        <w:tc>
          <w:tcPr>
            <w:tcW w:w="1547" w:type="dxa"/>
          </w:tcPr>
          <w:p w14:paraId="5AE17F25"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17D78FA0" w14:textId="77777777" w:rsidR="000E6E6A" w:rsidRPr="00FA5E5F" w:rsidRDefault="000E6E6A" w:rsidP="00FA5E5F">
            <w:pPr>
              <w:spacing w:line="300" w:lineRule="atLeast"/>
              <w:rPr>
                <w:rFonts w:ascii="Arial" w:hAnsi="Arial" w:cs="Arial"/>
                <w:sz w:val="21"/>
                <w:szCs w:val="21"/>
              </w:rPr>
            </w:pPr>
          </w:p>
        </w:tc>
        <w:tc>
          <w:tcPr>
            <w:tcW w:w="4627" w:type="dxa"/>
          </w:tcPr>
          <w:p w14:paraId="43ADB727" w14:textId="77777777" w:rsidR="000E6E6A" w:rsidRPr="00FA5E5F" w:rsidRDefault="000E6E6A" w:rsidP="00FA5E5F">
            <w:pPr>
              <w:spacing w:line="300" w:lineRule="atLeast"/>
              <w:rPr>
                <w:rFonts w:ascii="Arial" w:hAnsi="Arial" w:cs="Arial"/>
                <w:sz w:val="21"/>
                <w:szCs w:val="21"/>
              </w:rPr>
            </w:pPr>
          </w:p>
        </w:tc>
      </w:tr>
      <w:tr w:rsidR="00FA5E5F" w:rsidRPr="00FA5E5F" w14:paraId="4045662F" w14:textId="77777777" w:rsidTr="00B9336B">
        <w:tc>
          <w:tcPr>
            <w:tcW w:w="3462" w:type="dxa"/>
          </w:tcPr>
          <w:p w14:paraId="2669D8E1"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i</w:t>
            </w:r>
            <w:r w:rsidR="000E6E6A" w:rsidRPr="00FA5E5F">
              <w:rPr>
                <w:rFonts w:ascii="Arial" w:hAnsi="Arial" w:cs="Arial"/>
                <w:sz w:val="21"/>
                <w:szCs w:val="21"/>
              </w:rPr>
              <w:t>sOnSecondment</w:t>
            </w:r>
            <w:proofErr w:type="spellEnd"/>
          </w:p>
        </w:tc>
        <w:tc>
          <w:tcPr>
            <w:tcW w:w="1547" w:type="dxa"/>
          </w:tcPr>
          <w:p w14:paraId="45B1FBCA"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Boolean</w:t>
            </w:r>
          </w:p>
        </w:tc>
        <w:tc>
          <w:tcPr>
            <w:tcW w:w="2550" w:type="dxa"/>
          </w:tcPr>
          <w:p w14:paraId="58155C3B" w14:textId="77777777" w:rsidR="000E6E6A" w:rsidRPr="00FA5E5F" w:rsidRDefault="000E6E6A" w:rsidP="00FA5E5F">
            <w:pPr>
              <w:spacing w:line="300" w:lineRule="atLeast"/>
              <w:rPr>
                <w:rFonts w:ascii="Arial" w:hAnsi="Arial" w:cs="Arial"/>
                <w:sz w:val="21"/>
                <w:szCs w:val="21"/>
              </w:rPr>
            </w:pPr>
          </w:p>
        </w:tc>
        <w:tc>
          <w:tcPr>
            <w:tcW w:w="4627" w:type="dxa"/>
          </w:tcPr>
          <w:p w14:paraId="46803A32" w14:textId="77777777" w:rsidR="000E6E6A" w:rsidRPr="00FA5E5F" w:rsidRDefault="000E6E6A" w:rsidP="00FA5E5F">
            <w:pPr>
              <w:spacing w:line="300" w:lineRule="atLeast"/>
              <w:rPr>
                <w:rFonts w:ascii="Arial" w:hAnsi="Arial" w:cs="Arial"/>
                <w:sz w:val="21"/>
                <w:szCs w:val="21"/>
              </w:rPr>
            </w:pPr>
          </w:p>
        </w:tc>
      </w:tr>
      <w:tr w:rsidR="00FA5E5F" w:rsidRPr="00FA5E5F" w14:paraId="38C67FB4" w14:textId="77777777" w:rsidTr="00B9336B">
        <w:tc>
          <w:tcPr>
            <w:tcW w:w="3462" w:type="dxa"/>
          </w:tcPr>
          <w:p w14:paraId="416DE0A2"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s</w:t>
            </w:r>
            <w:r w:rsidR="000E6E6A" w:rsidRPr="00FA5E5F">
              <w:rPr>
                <w:rFonts w:ascii="Arial" w:hAnsi="Arial" w:cs="Arial"/>
                <w:sz w:val="21"/>
                <w:szCs w:val="21"/>
              </w:rPr>
              <w:t>econdmentStartDate</w:t>
            </w:r>
            <w:proofErr w:type="spellEnd"/>
          </w:p>
        </w:tc>
        <w:tc>
          <w:tcPr>
            <w:tcW w:w="1547" w:type="dxa"/>
          </w:tcPr>
          <w:p w14:paraId="2F4F6C3D"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14F81B48" w14:textId="77777777" w:rsidR="000E6E6A" w:rsidRPr="00FA5E5F" w:rsidRDefault="000E6E6A" w:rsidP="00FA5E5F">
            <w:pPr>
              <w:spacing w:line="300" w:lineRule="atLeast"/>
              <w:rPr>
                <w:rFonts w:ascii="Arial" w:hAnsi="Arial" w:cs="Arial"/>
                <w:sz w:val="21"/>
                <w:szCs w:val="21"/>
              </w:rPr>
            </w:pPr>
          </w:p>
        </w:tc>
        <w:tc>
          <w:tcPr>
            <w:tcW w:w="4627" w:type="dxa"/>
          </w:tcPr>
          <w:p w14:paraId="0D3B58B3" w14:textId="77777777" w:rsidR="000E6E6A" w:rsidRPr="00FA5E5F" w:rsidRDefault="000E6E6A" w:rsidP="00FA5E5F">
            <w:pPr>
              <w:spacing w:line="300" w:lineRule="atLeast"/>
              <w:rPr>
                <w:rFonts w:ascii="Arial" w:hAnsi="Arial" w:cs="Arial"/>
                <w:sz w:val="21"/>
                <w:szCs w:val="21"/>
              </w:rPr>
            </w:pPr>
          </w:p>
        </w:tc>
      </w:tr>
      <w:tr w:rsidR="00FA5E5F" w:rsidRPr="00FA5E5F" w14:paraId="7517FCEE" w14:textId="77777777" w:rsidTr="00B9336B">
        <w:tc>
          <w:tcPr>
            <w:tcW w:w="3462" w:type="dxa"/>
          </w:tcPr>
          <w:p w14:paraId="321DEA78"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s</w:t>
            </w:r>
            <w:r w:rsidR="000E6E6A" w:rsidRPr="00FA5E5F">
              <w:rPr>
                <w:rFonts w:ascii="Arial" w:hAnsi="Arial" w:cs="Arial"/>
                <w:sz w:val="21"/>
                <w:szCs w:val="21"/>
              </w:rPr>
              <w:t>econdmentEndDate</w:t>
            </w:r>
            <w:proofErr w:type="spellEnd"/>
          </w:p>
        </w:tc>
        <w:tc>
          <w:tcPr>
            <w:tcW w:w="1547" w:type="dxa"/>
          </w:tcPr>
          <w:p w14:paraId="40B8BB69"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09FA7F5E" w14:textId="77777777" w:rsidR="000E6E6A" w:rsidRPr="00FA5E5F" w:rsidRDefault="000E6E6A" w:rsidP="00FA5E5F">
            <w:pPr>
              <w:spacing w:line="300" w:lineRule="atLeast"/>
              <w:rPr>
                <w:rFonts w:ascii="Arial" w:hAnsi="Arial" w:cs="Arial"/>
                <w:sz w:val="21"/>
                <w:szCs w:val="21"/>
              </w:rPr>
            </w:pPr>
          </w:p>
        </w:tc>
        <w:tc>
          <w:tcPr>
            <w:tcW w:w="4627" w:type="dxa"/>
          </w:tcPr>
          <w:p w14:paraId="69F4F2EA" w14:textId="77777777" w:rsidR="000E6E6A" w:rsidRPr="00FA5E5F" w:rsidRDefault="000E6E6A" w:rsidP="00FA5E5F">
            <w:pPr>
              <w:spacing w:line="300" w:lineRule="atLeast"/>
              <w:rPr>
                <w:rFonts w:ascii="Arial" w:hAnsi="Arial" w:cs="Arial"/>
                <w:sz w:val="21"/>
                <w:szCs w:val="21"/>
              </w:rPr>
            </w:pPr>
          </w:p>
        </w:tc>
      </w:tr>
      <w:tr w:rsidR="00FA5E5F" w:rsidRPr="00FA5E5F" w14:paraId="5A3B810C" w14:textId="77777777" w:rsidTr="00B9336B">
        <w:tc>
          <w:tcPr>
            <w:tcW w:w="3462" w:type="dxa"/>
          </w:tcPr>
          <w:p w14:paraId="344F3551"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i</w:t>
            </w:r>
            <w:r w:rsidR="000E6E6A" w:rsidRPr="00FA5E5F">
              <w:rPr>
                <w:rFonts w:ascii="Arial" w:hAnsi="Arial" w:cs="Arial"/>
                <w:sz w:val="21"/>
                <w:szCs w:val="21"/>
              </w:rPr>
              <w:t>sOnUnpaidLeave</w:t>
            </w:r>
            <w:proofErr w:type="spellEnd"/>
          </w:p>
        </w:tc>
        <w:tc>
          <w:tcPr>
            <w:tcW w:w="1547" w:type="dxa"/>
          </w:tcPr>
          <w:p w14:paraId="5DBD2BD5"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Boolean</w:t>
            </w:r>
          </w:p>
        </w:tc>
        <w:tc>
          <w:tcPr>
            <w:tcW w:w="2550" w:type="dxa"/>
          </w:tcPr>
          <w:p w14:paraId="3D476831" w14:textId="77777777" w:rsidR="000E6E6A" w:rsidRPr="00FA5E5F" w:rsidRDefault="000E6E6A" w:rsidP="00FA5E5F">
            <w:pPr>
              <w:spacing w:line="300" w:lineRule="atLeast"/>
              <w:rPr>
                <w:rFonts w:ascii="Arial" w:hAnsi="Arial" w:cs="Arial"/>
                <w:sz w:val="21"/>
                <w:szCs w:val="21"/>
              </w:rPr>
            </w:pPr>
          </w:p>
        </w:tc>
        <w:tc>
          <w:tcPr>
            <w:tcW w:w="4627" w:type="dxa"/>
          </w:tcPr>
          <w:p w14:paraId="7774E329" w14:textId="77777777" w:rsidR="000E6E6A" w:rsidRPr="00FA5E5F" w:rsidRDefault="000E6E6A" w:rsidP="00FA5E5F">
            <w:pPr>
              <w:spacing w:line="300" w:lineRule="atLeast"/>
              <w:rPr>
                <w:rFonts w:ascii="Arial" w:hAnsi="Arial" w:cs="Arial"/>
                <w:sz w:val="21"/>
                <w:szCs w:val="21"/>
              </w:rPr>
            </w:pPr>
          </w:p>
        </w:tc>
      </w:tr>
      <w:tr w:rsidR="00FA5E5F" w:rsidRPr="00FA5E5F" w14:paraId="143929AA" w14:textId="77777777" w:rsidTr="00B9336B">
        <w:tc>
          <w:tcPr>
            <w:tcW w:w="3462" w:type="dxa"/>
          </w:tcPr>
          <w:p w14:paraId="37D28B97"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u</w:t>
            </w:r>
            <w:r w:rsidR="000E6E6A" w:rsidRPr="00FA5E5F">
              <w:rPr>
                <w:rFonts w:ascii="Arial" w:hAnsi="Arial" w:cs="Arial"/>
                <w:sz w:val="21"/>
                <w:szCs w:val="21"/>
              </w:rPr>
              <w:t>npaidLeaveStartDate</w:t>
            </w:r>
            <w:proofErr w:type="spellEnd"/>
          </w:p>
        </w:tc>
        <w:tc>
          <w:tcPr>
            <w:tcW w:w="1547" w:type="dxa"/>
          </w:tcPr>
          <w:p w14:paraId="2341FEB7"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35D58AAC" w14:textId="77777777" w:rsidR="000E6E6A" w:rsidRPr="00FA5E5F" w:rsidRDefault="000E6E6A" w:rsidP="00FA5E5F">
            <w:pPr>
              <w:spacing w:line="300" w:lineRule="atLeast"/>
              <w:rPr>
                <w:rFonts w:ascii="Arial" w:hAnsi="Arial" w:cs="Arial"/>
                <w:sz w:val="21"/>
                <w:szCs w:val="21"/>
              </w:rPr>
            </w:pPr>
          </w:p>
        </w:tc>
        <w:tc>
          <w:tcPr>
            <w:tcW w:w="4627" w:type="dxa"/>
          </w:tcPr>
          <w:p w14:paraId="5C35BA4E" w14:textId="77777777" w:rsidR="000E6E6A" w:rsidRPr="00FA5E5F" w:rsidRDefault="000E6E6A" w:rsidP="00FA5E5F">
            <w:pPr>
              <w:spacing w:line="300" w:lineRule="atLeast"/>
              <w:rPr>
                <w:rFonts w:ascii="Arial" w:hAnsi="Arial" w:cs="Arial"/>
                <w:sz w:val="21"/>
                <w:szCs w:val="21"/>
              </w:rPr>
            </w:pPr>
          </w:p>
        </w:tc>
      </w:tr>
      <w:tr w:rsidR="00FA5E5F" w:rsidRPr="00FA5E5F" w14:paraId="70AF8BB7" w14:textId="77777777" w:rsidTr="00B9336B">
        <w:tc>
          <w:tcPr>
            <w:tcW w:w="3462" w:type="dxa"/>
          </w:tcPr>
          <w:p w14:paraId="700024BD" w14:textId="77777777" w:rsidR="000E6E6A"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un</w:t>
            </w:r>
            <w:r w:rsidR="000E6E6A" w:rsidRPr="00FA5E5F">
              <w:rPr>
                <w:rFonts w:ascii="Arial" w:hAnsi="Arial" w:cs="Arial"/>
                <w:sz w:val="21"/>
                <w:szCs w:val="21"/>
              </w:rPr>
              <w:t>paidLeaveEndDate</w:t>
            </w:r>
            <w:proofErr w:type="spellEnd"/>
          </w:p>
        </w:tc>
        <w:tc>
          <w:tcPr>
            <w:tcW w:w="1547" w:type="dxa"/>
          </w:tcPr>
          <w:p w14:paraId="508E5986" w14:textId="77777777" w:rsidR="000E6E6A" w:rsidRPr="00FA5E5F" w:rsidRDefault="000E6E6A" w:rsidP="00FA5E5F">
            <w:pPr>
              <w:spacing w:line="300" w:lineRule="atLeast"/>
              <w:rPr>
                <w:rFonts w:ascii="Arial" w:hAnsi="Arial" w:cs="Arial"/>
                <w:sz w:val="21"/>
                <w:szCs w:val="21"/>
              </w:rPr>
            </w:pPr>
            <w:r w:rsidRPr="00FA5E5F">
              <w:rPr>
                <w:rFonts w:ascii="Arial" w:hAnsi="Arial" w:cs="Arial"/>
                <w:sz w:val="21"/>
                <w:szCs w:val="21"/>
              </w:rPr>
              <w:t>Date</w:t>
            </w:r>
          </w:p>
        </w:tc>
        <w:tc>
          <w:tcPr>
            <w:tcW w:w="2550" w:type="dxa"/>
          </w:tcPr>
          <w:p w14:paraId="000D550E" w14:textId="77777777" w:rsidR="000E6E6A" w:rsidRPr="00FA5E5F" w:rsidRDefault="000E6E6A" w:rsidP="00FA5E5F">
            <w:pPr>
              <w:spacing w:line="300" w:lineRule="atLeast"/>
              <w:rPr>
                <w:rFonts w:ascii="Arial" w:hAnsi="Arial" w:cs="Arial"/>
                <w:sz w:val="21"/>
                <w:szCs w:val="21"/>
              </w:rPr>
            </w:pPr>
          </w:p>
        </w:tc>
        <w:tc>
          <w:tcPr>
            <w:tcW w:w="4627" w:type="dxa"/>
          </w:tcPr>
          <w:p w14:paraId="1A84B8BB" w14:textId="77777777" w:rsidR="000E6E6A" w:rsidRPr="00FA5E5F" w:rsidRDefault="000E6E6A" w:rsidP="00FA5E5F">
            <w:pPr>
              <w:spacing w:line="300" w:lineRule="atLeast"/>
              <w:rPr>
                <w:rFonts w:ascii="Arial" w:hAnsi="Arial" w:cs="Arial"/>
                <w:sz w:val="21"/>
                <w:szCs w:val="21"/>
              </w:rPr>
            </w:pPr>
          </w:p>
        </w:tc>
      </w:tr>
      <w:tr w:rsidR="00FA5E5F" w:rsidRPr="00FA5E5F" w14:paraId="792B618C" w14:textId="77777777" w:rsidTr="00B9336B">
        <w:tc>
          <w:tcPr>
            <w:tcW w:w="3462" w:type="dxa"/>
          </w:tcPr>
          <w:p w14:paraId="198FD24E" w14:textId="60D0BA36" w:rsidR="005F46C2" w:rsidRPr="00FA5E5F" w:rsidRDefault="005F46C2" w:rsidP="00FA5E5F">
            <w:pPr>
              <w:spacing w:line="300" w:lineRule="atLeast"/>
              <w:rPr>
                <w:rFonts w:ascii="Arial" w:hAnsi="Arial" w:cs="Arial"/>
                <w:sz w:val="21"/>
                <w:szCs w:val="21"/>
              </w:rPr>
            </w:pPr>
            <w:proofErr w:type="spellStart"/>
            <w:r w:rsidRPr="00FA5E5F">
              <w:rPr>
                <w:rFonts w:ascii="Arial" w:hAnsi="Arial" w:cs="Arial"/>
                <w:sz w:val="21"/>
                <w:szCs w:val="21"/>
              </w:rPr>
              <w:t>researchGroup</w:t>
            </w:r>
            <w:r w:rsidR="000E4A87">
              <w:rPr>
                <w:rFonts w:ascii="Arial" w:hAnsi="Arial" w:cs="Arial"/>
                <w:sz w:val="21"/>
                <w:szCs w:val="21"/>
              </w:rPr>
              <w:t>s</w:t>
            </w:r>
            <w:proofErr w:type="spellEnd"/>
          </w:p>
        </w:tc>
        <w:tc>
          <w:tcPr>
            <w:tcW w:w="1547" w:type="dxa"/>
          </w:tcPr>
          <w:p w14:paraId="3D83AE1D" w14:textId="77777777" w:rsidR="005F46C2" w:rsidRPr="00FA5E5F" w:rsidRDefault="005F46C2" w:rsidP="00FA5E5F">
            <w:pPr>
              <w:spacing w:line="300" w:lineRule="atLeast"/>
              <w:rPr>
                <w:rFonts w:ascii="Arial" w:hAnsi="Arial" w:cs="Arial"/>
                <w:sz w:val="21"/>
                <w:szCs w:val="21"/>
              </w:rPr>
            </w:pPr>
            <w:r w:rsidRPr="00FA5E5F">
              <w:rPr>
                <w:rFonts w:ascii="Arial" w:hAnsi="Arial" w:cs="Arial"/>
                <w:sz w:val="21"/>
                <w:szCs w:val="21"/>
              </w:rPr>
              <w:t>Character</w:t>
            </w:r>
          </w:p>
        </w:tc>
        <w:tc>
          <w:tcPr>
            <w:tcW w:w="2550" w:type="dxa"/>
          </w:tcPr>
          <w:p w14:paraId="7FBB55B7" w14:textId="77777777" w:rsidR="005F46C2" w:rsidRPr="00FA5E5F" w:rsidRDefault="005F46C2" w:rsidP="00FA5E5F">
            <w:pPr>
              <w:spacing w:line="300" w:lineRule="atLeast"/>
              <w:rPr>
                <w:rFonts w:ascii="Arial" w:hAnsi="Arial" w:cs="Arial"/>
                <w:sz w:val="21"/>
                <w:szCs w:val="21"/>
              </w:rPr>
            </w:pPr>
            <w:r w:rsidRPr="00FA5E5F">
              <w:rPr>
                <w:rFonts w:ascii="Arial" w:hAnsi="Arial" w:cs="Arial"/>
                <w:sz w:val="21"/>
                <w:szCs w:val="21"/>
              </w:rPr>
              <w:t>An alpha or numeric character</w:t>
            </w:r>
          </w:p>
        </w:tc>
        <w:tc>
          <w:tcPr>
            <w:tcW w:w="4627" w:type="dxa"/>
          </w:tcPr>
          <w:p w14:paraId="50D43CC0" w14:textId="49F9BFDC" w:rsidR="005F46C2" w:rsidRPr="00FA5E5F" w:rsidRDefault="00CA3780" w:rsidP="00FA5E5F">
            <w:pPr>
              <w:spacing w:line="300" w:lineRule="atLeast"/>
              <w:rPr>
                <w:rFonts w:ascii="Arial" w:hAnsi="Arial" w:cs="Arial"/>
                <w:sz w:val="21"/>
                <w:szCs w:val="21"/>
              </w:rPr>
            </w:pPr>
            <w:r w:rsidRPr="00CA3780">
              <w:rPr>
                <w:rFonts w:ascii="Arial" w:hAnsi="Arial" w:cs="Arial"/>
                <w:sz w:val="21"/>
                <w:szCs w:val="21"/>
                <w:vertAlign w:val="superscript"/>
              </w:rPr>
              <w:fldChar w:fldCharType="begin"/>
            </w:r>
            <w:r w:rsidRPr="00CA3780">
              <w:rPr>
                <w:rFonts w:ascii="Arial" w:hAnsi="Arial" w:cs="Arial"/>
                <w:sz w:val="21"/>
                <w:szCs w:val="21"/>
                <w:vertAlign w:val="superscript"/>
              </w:rPr>
              <w:instrText xml:space="preserve"> NOTEREF _Ref522700616 \h  \* MERGEFORMAT </w:instrText>
            </w:r>
            <w:r w:rsidRPr="00CA3780">
              <w:rPr>
                <w:rFonts w:ascii="Arial" w:hAnsi="Arial" w:cs="Arial"/>
                <w:sz w:val="21"/>
                <w:szCs w:val="21"/>
                <w:vertAlign w:val="superscript"/>
              </w:rPr>
            </w:r>
            <w:r w:rsidRPr="00CA3780">
              <w:rPr>
                <w:rFonts w:ascii="Arial" w:hAnsi="Arial" w:cs="Arial"/>
                <w:sz w:val="21"/>
                <w:szCs w:val="21"/>
                <w:vertAlign w:val="superscript"/>
              </w:rPr>
              <w:fldChar w:fldCharType="separate"/>
            </w:r>
            <w:r w:rsidR="000F1EAC">
              <w:rPr>
                <w:rFonts w:ascii="Arial" w:hAnsi="Arial" w:cs="Arial"/>
                <w:sz w:val="21"/>
                <w:szCs w:val="21"/>
                <w:vertAlign w:val="superscript"/>
              </w:rPr>
              <w:t>1</w:t>
            </w:r>
            <w:r w:rsidRPr="00CA3780">
              <w:rPr>
                <w:rFonts w:ascii="Arial" w:hAnsi="Arial" w:cs="Arial"/>
                <w:sz w:val="21"/>
                <w:szCs w:val="21"/>
                <w:vertAlign w:val="superscript"/>
              </w:rPr>
              <w:fldChar w:fldCharType="end"/>
            </w:r>
            <w:r w:rsidR="005F46C2" w:rsidRPr="00FA5E5F">
              <w:rPr>
                <w:rFonts w:ascii="Arial" w:hAnsi="Arial" w:cs="Arial"/>
                <w:sz w:val="21"/>
                <w:szCs w:val="21"/>
              </w:rPr>
              <w:t>Can be repeated up to 4 times.</w:t>
            </w:r>
          </w:p>
        </w:tc>
      </w:tr>
    </w:tbl>
    <w:p w14:paraId="104A22DC" w14:textId="77777777" w:rsidR="00534D16" w:rsidRPr="00FA5E5F" w:rsidRDefault="00534D16" w:rsidP="00FA5E5F">
      <w:pPr>
        <w:spacing w:after="0" w:line="300" w:lineRule="atLeast"/>
        <w:rPr>
          <w:rFonts w:ascii="Arial" w:hAnsi="Arial" w:cs="Arial"/>
          <w:sz w:val="21"/>
          <w:szCs w:val="21"/>
        </w:rPr>
      </w:pPr>
    </w:p>
    <w:p w14:paraId="07281416" w14:textId="77777777" w:rsidR="00C270C4" w:rsidRPr="00E24CDC" w:rsidRDefault="00C270C4" w:rsidP="00FA5E5F">
      <w:pPr>
        <w:pStyle w:val="Heading3"/>
        <w:spacing w:before="0" w:line="300" w:lineRule="atLeast"/>
        <w:rPr>
          <w:rFonts w:ascii="Arial" w:hAnsi="Arial" w:cs="Arial"/>
          <w:b/>
          <w:color w:val="auto"/>
          <w:sz w:val="22"/>
          <w:szCs w:val="22"/>
        </w:rPr>
      </w:pPr>
      <w:r w:rsidRPr="00E24CDC">
        <w:rPr>
          <w:rFonts w:ascii="Arial" w:hAnsi="Arial" w:cs="Arial"/>
          <w:b/>
          <w:color w:val="auto"/>
          <w:sz w:val="22"/>
          <w:szCs w:val="22"/>
        </w:rPr>
        <w:t>Research outputs</w:t>
      </w:r>
    </w:p>
    <w:p w14:paraId="27975261" w14:textId="77777777" w:rsidR="00D543DF" w:rsidRDefault="00D543DF" w:rsidP="00E24CDC">
      <w:pPr>
        <w:pStyle w:val="ListParagraph"/>
        <w:numPr>
          <w:ilvl w:val="0"/>
          <w:numId w:val="1"/>
        </w:numPr>
        <w:spacing w:after="0" w:line="300" w:lineRule="atLeast"/>
        <w:ind w:left="0" w:firstLine="0"/>
        <w:rPr>
          <w:rFonts w:ascii="Arial" w:hAnsi="Arial" w:cs="Arial"/>
          <w:sz w:val="21"/>
          <w:szCs w:val="21"/>
        </w:rPr>
      </w:pPr>
      <w:r w:rsidRPr="00E24CDC">
        <w:rPr>
          <w:rFonts w:ascii="Arial" w:hAnsi="Arial" w:cs="Arial"/>
          <w:sz w:val="21"/>
          <w:szCs w:val="21"/>
        </w:rPr>
        <w:t>More information for the requirements for outputs can be found in Annex K of the Guidance on Submissions on in the Output Information Requirements spreadsheet available from the REF website.</w:t>
      </w:r>
    </w:p>
    <w:p w14:paraId="4D8F35B0" w14:textId="77777777" w:rsidR="00E24CDC" w:rsidRDefault="00E24CDC" w:rsidP="00E24CDC">
      <w:pPr>
        <w:pStyle w:val="ListParagraph"/>
        <w:spacing w:after="0" w:line="300" w:lineRule="atLeast"/>
        <w:ind w:left="0"/>
        <w:rPr>
          <w:rFonts w:ascii="Arial" w:hAnsi="Arial" w:cs="Arial"/>
          <w:sz w:val="21"/>
          <w:szCs w:val="21"/>
        </w:rPr>
      </w:pPr>
    </w:p>
    <w:p w14:paraId="0A0B8BA4" w14:textId="77777777" w:rsidR="00E24CDC" w:rsidRPr="00E24CDC" w:rsidRDefault="00E24CDC" w:rsidP="00E24CDC">
      <w:pPr>
        <w:pStyle w:val="ListParagraph"/>
        <w:spacing w:after="0" w:line="300" w:lineRule="atLeast"/>
        <w:ind w:left="0"/>
        <w:rPr>
          <w:rFonts w:ascii="Arial" w:hAnsi="Arial" w:cs="Arial"/>
          <w:sz w:val="21"/>
          <w:szCs w:val="21"/>
        </w:rPr>
      </w:pPr>
    </w:p>
    <w:tbl>
      <w:tblPr>
        <w:tblStyle w:val="TableGrid"/>
        <w:tblW w:w="14596" w:type="dxa"/>
        <w:tblLook w:val="04A0" w:firstRow="1" w:lastRow="0" w:firstColumn="1" w:lastColumn="0" w:noHBand="0" w:noVBand="1"/>
      </w:tblPr>
      <w:tblGrid>
        <w:gridCol w:w="4553"/>
        <w:gridCol w:w="1257"/>
        <w:gridCol w:w="3824"/>
        <w:gridCol w:w="4962"/>
      </w:tblGrid>
      <w:tr w:rsidR="00FA5E5F" w:rsidRPr="00FA5E5F" w14:paraId="35026D5A" w14:textId="77777777" w:rsidTr="0029629F">
        <w:tc>
          <w:tcPr>
            <w:tcW w:w="4553" w:type="dxa"/>
          </w:tcPr>
          <w:p w14:paraId="73402A87" w14:textId="77777777" w:rsidR="00C270C4" w:rsidRPr="00E24CDC" w:rsidRDefault="00C270C4" w:rsidP="00FA5E5F">
            <w:pPr>
              <w:spacing w:line="300" w:lineRule="atLeast"/>
              <w:rPr>
                <w:rFonts w:ascii="Arial" w:hAnsi="Arial" w:cs="Arial"/>
                <w:b/>
                <w:sz w:val="21"/>
                <w:szCs w:val="21"/>
              </w:rPr>
            </w:pPr>
            <w:r w:rsidRPr="00E24CDC">
              <w:rPr>
                <w:rFonts w:ascii="Arial" w:hAnsi="Arial" w:cs="Arial"/>
                <w:b/>
                <w:sz w:val="21"/>
                <w:szCs w:val="21"/>
              </w:rPr>
              <w:t>Field name</w:t>
            </w:r>
          </w:p>
        </w:tc>
        <w:tc>
          <w:tcPr>
            <w:tcW w:w="1257" w:type="dxa"/>
          </w:tcPr>
          <w:p w14:paraId="7FAC6E55" w14:textId="77777777" w:rsidR="00C270C4" w:rsidRPr="00E24CDC" w:rsidRDefault="00C270C4" w:rsidP="00FA5E5F">
            <w:pPr>
              <w:spacing w:line="300" w:lineRule="atLeast"/>
              <w:rPr>
                <w:rFonts w:ascii="Arial" w:hAnsi="Arial" w:cs="Arial"/>
                <w:b/>
                <w:sz w:val="21"/>
                <w:szCs w:val="21"/>
              </w:rPr>
            </w:pPr>
            <w:r w:rsidRPr="00E24CDC">
              <w:rPr>
                <w:rFonts w:ascii="Arial" w:hAnsi="Arial" w:cs="Arial"/>
                <w:b/>
                <w:sz w:val="21"/>
                <w:szCs w:val="21"/>
              </w:rPr>
              <w:t>Type</w:t>
            </w:r>
          </w:p>
        </w:tc>
        <w:tc>
          <w:tcPr>
            <w:tcW w:w="3824" w:type="dxa"/>
          </w:tcPr>
          <w:p w14:paraId="1511A54C" w14:textId="77777777" w:rsidR="00C270C4" w:rsidRPr="00E24CDC" w:rsidRDefault="00C270C4" w:rsidP="00FA5E5F">
            <w:pPr>
              <w:spacing w:line="300" w:lineRule="atLeast"/>
              <w:rPr>
                <w:rFonts w:ascii="Arial" w:hAnsi="Arial" w:cs="Arial"/>
                <w:b/>
                <w:sz w:val="21"/>
                <w:szCs w:val="21"/>
              </w:rPr>
            </w:pPr>
            <w:r w:rsidRPr="00E24CDC">
              <w:rPr>
                <w:rFonts w:ascii="Arial" w:hAnsi="Arial" w:cs="Arial"/>
                <w:b/>
                <w:sz w:val="21"/>
                <w:szCs w:val="21"/>
              </w:rPr>
              <w:t>Restrictions</w:t>
            </w:r>
          </w:p>
        </w:tc>
        <w:tc>
          <w:tcPr>
            <w:tcW w:w="4962" w:type="dxa"/>
          </w:tcPr>
          <w:p w14:paraId="60FF162C" w14:textId="77777777" w:rsidR="00C270C4" w:rsidRPr="00E24CDC" w:rsidRDefault="00C270C4" w:rsidP="00FA5E5F">
            <w:pPr>
              <w:spacing w:line="300" w:lineRule="atLeast"/>
              <w:rPr>
                <w:rFonts w:ascii="Arial" w:hAnsi="Arial" w:cs="Arial"/>
                <w:b/>
                <w:sz w:val="21"/>
                <w:szCs w:val="21"/>
              </w:rPr>
            </w:pPr>
            <w:r w:rsidRPr="00E24CDC">
              <w:rPr>
                <w:rFonts w:ascii="Arial" w:hAnsi="Arial" w:cs="Arial"/>
                <w:b/>
                <w:sz w:val="21"/>
                <w:szCs w:val="21"/>
              </w:rPr>
              <w:t>Comments</w:t>
            </w:r>
          </w:p>
        </w:tc>
      </w:tr>
      <w:tr w:rsidR="00FA5E5F" w:rsidRPr="00FA5E5F" w14:paraId="79F7CF6E" w14:textId="77777777" w:rsidTr="0029629F">
        <w:tc>
          <w:tcPr>
            <w:tcW w:w="4553" w:type="dxa"/>
          </w:tcPr>
          <w:p w14:paraId="3929E798"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o</w:t>
            </w:r>
            <w:r w:rsidR="00C270C4" w:rsidRPr="00FA5E5F">
              <w:rPr>
                <w:rFonts w:ascii="Arial" w:hAnsi="Arial" w:cs="Arial"/>
                <w:sz w:val="21"/>
                <w:szCs w:val="21"/>
              </w:rPr>
              <w:t>utputIdentifier</w:t>
            </w:r>
            <w:proofErr w:type="spellEnd"/>
          </w:p>
        </w:tc>
        <w:tc>
          <w:tcPr>
            <w:tcW w:w="1257" w:type="dxa"/>
          </w:tcPr>
          <w:p w14:paraId="17A67A27"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68A8EC07"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4962" w:type="dxa"/>
          </w:tcPr>
          <w:p w14:paraId="3373BBC9" w14:textId="77777777" w:rsidR="00C270C4" w:rsidRPr="00FA5E5F" w:rsidRDefault="00C270C4" w:rsidP="00FA5E5F">
            <w:pPr>
              <w:spacing w:line="300" w:lineRule="atLeast"/>
              <w:rPr>
                <w:rFonts w:ascii="Arial" w:hAnsi="Arial" w:cs="Arial"/>
                <w:sz w:val="21"/>
                <w:szCs w:val="21"/>
              </w:rPr>
            </w:pPr>
          </w:p>
        </w:tc>
      </w:tr>
      <w:tr w:rsidR="00FA5E5F" w:rsidRPr="00FA5E5F" w14:paraId="1777B7EC" w14:textId="77777777" w:rsidTr="0029629F">
        <w:tc>
          <w:tcPr>
            <w:tcW w:w="4553" w:type="dxa"/>
          </w:tcPr>
          <w:p w14:paraId="32DD9EC1" w14:textId="77777777" w:rsidR="002A2F6D" w:rsidRPr="00FA5E5F" w:rsidRDefault="002A2F6D" w:rsidP="00FA5E5F">
            <w:pPr>
              <w:spacing w:line="300" w:lineRule="atLeast"/>
              <w:rPr>
                <w:rFonts w:ascii="Arial" w:hAnsi="Arial" w:cs="Arial"/>
                <w:sz w:val="21"/>
                <w:szCs w:val="21"/>
              </w:rPr>
            </w:pPr>
            <w:proofErr w:type="spellStart"/>
            <w:r w:rsidRPr="00FA5E5F">
              <w:rPr>
                <w:rFonts w:ascii="Arial" w:hAnsi="Arial" w:cs="Arial"/>
                <w:sz w:val="21"/>
                <w:szCs w:val="21"/>
              </w:rPr>
              <w:t>webOfScienceIdentifier</w:t>
            </w:r>
            <w:proofErr w:type="spellEnd"/>
          </w:p>
        </w:tc>
        <w:tc>
          <w:tcPr>
            <w:tcW w:w="1257" w:type="dxa"/>
          </w:tcPr>
          <w:p w14:paraId="7B202C40" w14:textId="77777777" w:rsidR="002A2F6D" w:rsidRPr="00FA5E5F" w:rsidRDefault="002A2F6D"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1C4E80CC" w14:textId="5AD61055" w:rsidR="002A2F6D" w:rsidRPr="00FA5E5F" w:rsidRDefault="009311FE" w:rsidP="00FA5E5F">
            <w:pPr>
              <w:spacing w:line="300" w:lineRule="atLeast"/>
              <w:rPr>
                <w:rFonts w:ascii="Arial" w:hAnsi="Arial" w:cs="Arial"/>
                <w:sz w:val="21"/>
                <w:szCs w:val="21"/>
              </w:rPr>
            </w:pPr>
            <w:r w:rsidRPr="00FA5E5F">
              <w:rPr>
                <w:rFonts w:ascii="Arial" w:hAnsi="Arial" w:cs="Arial"/>
                <w:sz w:val="21"/>
                <w:szCs w:val="21"/>
              </w:rPr>
              <w:t xml:space="preserve">Maximum length </w:t>
            </w:r>
            <w:r w:rsidR="0001565E" w:rsidRPr="0001565E">
              <w:rPr>
                <w:rFonts w:ascii="Arial" w:hAnsi="Arial" w:cs="Arial"/>
                <w:sz w:val="21"/>
                <w:szCs w:val="21"/>
                <w:highlight w:val="cyan"/>
              </w:rPr>
              <w:t>20</w:t>
            </w:r>
            <w:r w:rsidRPr="00FA5E5F">
              <w:rPr>
                <w:rFonts w:ascii="Arial" w:hAnsi="Arial" w:cs="Arial"/>
                <w:sz w:val="21"/>
                <w:szCs w:val="21"/>
              </w:rPr>
              <w:t xml:space="preserve"> characters</w:t>
            </w:r>
          </w:p>
        </w:tc>
        <w:tc>
          <w:tcPr>
            <w:tcW w:w="4962" w:type="dxa"/>
          </w:tcPr>
          <w:p w14:paraId="0AAFDB2B" w14:textId="77777777" w:rsidR="002A2F6D" w:rsidRPr="00FA5E5F" w:rsidRDefault="009311FE" w:rsidP="00FA5E5F">
            <w:pPr>
              <w:spacing w:line="300" w:lineRule="atLeast"/>
              <w:rPr>
                <w:rFonts w:ascii="Arial" w:hAnsi="Arial" w:cs="Arial"/>
                <w:sz w:val="21"/>
                <w:szCs w:val="21"/>
              </w:rPr>
            </w:pPr>
            <w:r w:rsidRPr="00FA5E5F">
              <w:rPr>
                <w:rFonts w:ascii="Arial" w:hAnsi="Arial" w:cs="Arial"/>
                <w:sz w:val="21"/>
                <w:szCs w:val="21"/>
              </w:rPr>
              <w:t>More guidance on the use of this field will be provided when the integration with the citation API has been worked out further.</w:t>
            </w:r>
          </w:p>
        </w:tc>
      </w:tr>
      <w:tr w:rsidR="00FA5E5F" w:rsidRPr="00FA5E5F" w14:paraId="2DD04040" w14:textId="77777777" w:rsidTr="0029629F">
        <w:tc>
          <w:tcPr>
            <w:tcW w:w="4553" w:type="dxa"/>
          </w:tcPr>
          <w:p w14:paraId="66D78E28"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o</w:t>
            </w:r>
            <w:r w:rsidR="00C270C4" w:rsidRPr="00FA5E5F">
              <w:rPr>
                <w:rFonts w:ascii="Arial" w:hAnsi="Arial" w:cs="Arial"/>
                <w:sz w:val="21"/>
                <w:szCs w:val="21"/>
              </w:rPr>
              <w:t>utputType</w:t>
            </w:r>
            <w:proofErr w:type="spellEnd"/>
          </w:p>
        </w:tc>
        <w:tc>
          <w:tcPr>
            <w:tcW w:w="1257" w:type="dxa"/>
          </w:tcPr>
          <w:p w14:paraId="767581EC"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Character</w:t>
            </w:r>
          </w:p>
        </w:tc>
        <w:tc>
          <w:tcPr>
            <w:tcW w:w="3824" w:type="dxa"/>
          </w:tcPr>
          <w:p w14:paraId="1506426F"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A letter between A – V</w:t>
            </w:r>
          </w:p>
        </w:tc>
        <w:tc>
          <w:tcPr>
            <w:tcW w:w="4962" w:type="dxa"/>
          </w:tcPr>
          <w:p w14:paraId="2C2F4E01" w14:textId="77777777" w:rsidR="00C270C4" w:rsidRPr="00FA5E5F" w:rsidRDefault="00C270C4" w:rsidP="00FA5E5F">
            <w:pPr>
              <w:spacing w:line="300" w:lineRule="atLeast"/>
              <w:rPr>
                <w:rFonts w:ascii="Arial" w:hAnsi="Arial" w:cs="Arial"/>
                <w:sz w:val="21"/>
                <w:szCs w:val="21"/>
              </w:rPr>
            </w:pPr>
          </w:p>
        </w:tc>
      </w:tr>
      <w:tr w:rsidR="00FA5E5F" w:rsidRPr="00FA5E5F" w14:paraId="34D75F8F" w14:textId="77777777" w:rsidTr="0029629F">
        <w:tc>
          <w:tcPr>
            <w:tcW w:w="4553" w:type="dxa"/>
          </w:tcPr>
          <w:p w14:paraId="293DA075" w14:textId="21B9CB77" w:rsidR="00C270C4" w:rsidRPr="00FA5E5F" w:rsidRDefault="00742253" w:rsidP="00FA5E5F">
            <w:pPr>
              <w:spacing w:line="300" w:lineRule="atLeast"/>
              <w:rPr>
                <w:rFonts w:ascii="Arial" w:hAnsi="Arial" w:cs="Arial"/>
                <w:sz w:val="21"/>
                <w:szCs w:val="21"/>
              </w:rPr>
            </w:pPr>
            <w:r w:rsidRPr="00FA5E5F">
              <w:rPr>
                <w:rFonts w:ascii="Arial" w:hAnsi="Arial" w:cs="Arial"/>
                <w:sz w:val="21"/>
                <w:szCs w:val="21"/>
              </w:rPr>
              <w:t>T</w:t>
            </w:r>
            <w:r w:rsidR="00C270C4" w:rsidRPr="00FA5E5F">
              <w:rPr>
                <w:rFonts w:ascii="Arial" w:hAnsi="Arial" w:cs="Arial"/>
                <w:sz w:val="21"/>
                <w:szCs w:val="21"/>
              </w:rPr>
              <w:t>itle</w:t>
            </w:r>
          </w:p>
        </w:tc>
        <w:tc>
          <w:tcPr>
            <w:tcW w:w="1257" w:type="dxa"/>
          </w:tcPr>
          <w:p w14:paraId="3C416DBD"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351BBF35" w14:textId="77777777" w:rsidR="00C270C4" w:rsidRPr="00FA5E5F" w:rsidRDefault="00D95916" w:rsidP="00FA5E5F">
            <w:pPr>
              <w:spacing w:line="300" w:lineRule="atLeast"/>
              <w:rPr>
                <w:rFonts w:ascii="Arial" w:hAnsi="Arial" w:cs="Arial"/>
                <w:sz w:val="21"/>
                <w:szCs w:val="21"/>
              </w:rPr>
            </w:pPr>
            <w:r w:rsidRPr="00FA5E5F">
              <w:rPr>
                <w:rFonts w:ascii="Arial" w:hAnsi="Arial" w:cs="Arial"/>
                <w:sz w:val="21"/>
                <w:szCs w:val="21"/>
              </w:rPr>
              <w:t>Maximum length 7,500 characters</w:t>
            </w:r>
          </w:p>
        </w:tc>
        <w:tc>
          <w:tcPr>
            <w:tcW w:w="4962" w:type="dxa"/>
          </w:tcPr>
          <w:p w14:paraId="04831C0A" w14:textId="4A00F610" w:rsidR="00C270C4" w:rsidRPr="00FA5E5F" w:rsidRDefault="00894901" w:rsidP="00FA5E5F">
            <w:pPr>
              <w:spacing w:line="300" w:lineRule="atLeast"/>
              <w:rPr>
                <w:rFonts w:ascii="Arial" w:hAnsi="Arial" w:cs="Arial"/>
                <w:sz w:val="21"/>
                <w:szCs w:val="21"/>
              </w:rPr>
            </w:pPr>
            <w:r>
              <w:rPr>
                <w:rFonts w:ascii="Arial" w:hAnsi="Arial" w:cs="Arial"/>
                <w:sz w:val="21"/>
                <w:szCs w:val="21"/>
              </w:rPr>
              <w:t xml:space="preserve">If </w:t>
            </w:r>
            <w:r w:rsidRPr="00894901">
              <w:rPr>
                <w:rFonts w:ascii="Arial" w:hAnsi="Arial" w:cs="Arial"/>
                <w:sz w:val="21"/>
                <w:szCs w:val="21"/>
              </w:rPr>
              <w:t>the output has no title, a description is required</w:t>
            </w:r>
            <w:r>
              <w:rPr>
                <w:rFonts w:ascii="Arial" w:hAnsi="Arial" w:cs="Arial"/>
                <w:sz w:val="21"/>
                <w:szCs w:val="21"/>
              </w:rPr>
              <w:t xml:space="preserve">. </w:t>
            </w:r>
          </w:p>
        </w:tc>
      </w:tr>
      <w:tr w:rsidR="00FA5E5F" w:rsidRPr="00FA5E5F" w14:paraId="660AE31B" w14:textId="77777777" w:rsidTr="0029629F">
        <w:tc>
          <w:tcPr>
            <w:tcW w:w="4553" w:type="dxa"/>
          </w:tcPr>
          <w:p w14:paraId="4579C611" w14:textId="1D789F84" w:rsidR="00C270C4" w:rsidRPr="00FA5E5F" w:rsidRDefault="00742253" w:rsidP="00FA5E5F">
            <w:pPr>
              <w:spacing w:line="300" w:lineRule="atLeast"/>
              <w:rPr>
                <w:rFonts w:ascii="Arial" w:hAnsi="Arial" w:cs="Arial"/>
                <w:sz w:val="21"/>
                <w:szCs w:val="21"/>
              </w:rPr>
            </w:pPr>
            <w:r w:rsidRPr="00FA5E5F">
              <w:rPr>
                <w:rFonts w:ascii="Arial" w:hAnsi="Arial" w:cs="Arial"/>
                <w:sz w:val="21"/>
                <w:szCs w:val="21"/>
              </w:rPr>
              <w:t>P</w:t>
            </w:r>
            <w:r w:rsidR="00C270C4" w:rsidRPr="00FA5E5F">
              <w:rPr>
                <w:rFonts w:ascii="Arial" w:hAnsi="Arial" w:cs="Arial"/>
                <w:sz w:val="21"/>
                <w:szCs w:val="21"/>
              </w:rPr>
              <w:t>lace</w:t>
            </w:r>
          </w:p>
        </w:tc>
        <w:tc>
          <w:tcPr>
            <w:tcW w:w="1257" w:type="dxa"/>
          </w:tcPr>
          <w:p w14:paraId="6BB06133"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688DD85D"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256 characters</w:t>
            </w:r>
          </w:p>
        </w:tc>
        <w:tc>
          <w:tcPr>
            <w:tcW w:w="4962" w:type="dxa"/>
          </w:tcPr>
          <w:p w14:paraId="24B244EC" w14:textId="77777777" w:rsidR="00C270C4" w:rsidRPr="00FA5E5F" w:rsidRDefault="00C270C4" w:rsidP="00FA5E5F">
            <w:pPr>
              <w:spacing w:line="300" w:lineRule="atLeast"/>
              <w:rPr>
                <w:rFonts w:ascii="Arial" w:hAnsi="Arial" w:cs="Arial"/>
                <w:sz w:val="21"/>
                <w:szCs w:val="21"/>
              </w:rPr>
            </w:pPr>
          </w:p>
        </w:tc>
      </w:tr>
      <w:tr w:rsidR="00FA5E5F" w:rsidRPr="00FA5E5F" w14:paraId="5641579C" w14:textId="77777777" w:rsidTr="0029629F">
        <w:tc>
          <w:tcPr>
            <w:tcW w:w="4553" w:type="dxa"/>
          </w:tcPr>
          <w:p w14:paraId="4AB766B0" w14:textId="1C887983" w:rsidR="00C270C4" w:rsidRPr="00FA5E5F" w:rsidRDefault="00742253" w:rsidP="00FA5E5F">
            <w:pPr>
              <w:spacing w:line="300" w:lineRule="atLeast"/>
              <w:rPr>
                <w:rFonts w:ascii="Arial" w:hAnsi="Arial" w:cs="Arial"/>
                <w:sz w:val="21"/>
                <w:szCs w:val="21"/>
              </w:rPr>
            </w:pPr>
            <w:r w:rsidRPr="00FA5E5F">
              <w:rPr>
                <w:rFonts w:ascii="Arial" w:hAnsi="Arial" w:cs="Arial"/>
                <w:sz w:val="21"/>
                <w:szCs w:val="21"/>
              </w:rPr>
              <w:t>P</w:t>
            </w:r>
            <w:r w:rsidR="00C270C4" w:rsidRPr="00FA5E5F">
              <w:rPr>
                <w:rFonts w:ascii="Arial" w:hAnsi="Arial" w:cs="Arial"/>
                <w:sz w:val="21"/>
                <w:szCs w:val="21"/>
              </w:rPr>
              <w:t>ublisher</w:t>
            </w:r>
          </w:p>
        </w:tc>
        <w:tc>
          <w:tcPr>
            <w:tcW w:w="1257" w:type="dxa"/>
          </w:tcPr>
          <w:p w14:paraId="78EB4CA5"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75E8468E"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256 characters</w:t>
            </w:r>
          </w:p>
        </w:tc>
        <w:tc>
          <w:tcPr>
            <w:tcW w:w="4962" w:type="dxa"/>
          </w:tcPr>
          <w:p w14:paraId="6AE7B616" w14:textId="77777777" w:rsidR="00C270C4" w:rsidRPr="00FA5E5F" w:rsidRDefault="00C270C4" w:rsidP="00FA5E5F">
            <w:pPr>
              <w:spacing w:line="300" w:lineRule="atLeast"/>
              <w:rPr>
                <w:rFonts w:ascii="Arial" w:hAnsi="Arial" w:cs="Arial"/>
                <w:sz w:val="21"/>
                <w:szCs w:val="21"/>
              </w:rPr>
            </w:pPr>
          </w:p>
        </w:tc>
      </w:tr>
      <w:tr w:rsidR="00FA5E5F" w:rsidRPr="00FA5E5F" w14:paraId="057403DF" w14:textId="77777777" w:rsidTr="0029629F">
        <w:tc>
          <w:tcPr>
            <w:tcW w:w="4553" w:type="dxa"/>
          </w:tcPr>
          <w:p w14:paraId="23CAF1FC"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v</w:t>
            </w:r>
            <w:r w:rsidR="00C270C4" w:rsidRPr="00FA5E5F">
              <w:rPr>
                <w:rFonts w:ascii="Arial" w:hAnsi="Arial" w:cs="Arial"/>
                <w:sz w:val="21"/>
                <w:szCs w:val="21"/>
              </w:rPr>
              <w:t>olumeTitle</w:t>
            </w:r>
            <w:proofErr w:type="spellEnd"/>
          </w:p>
        </w:tc>
        <w:tc>
          <w:tcPr>
            <w:tcW w:w="1257" w:type="dxa"/>
          </w:tcPr>
          <w:p w14:paraId="3BB2231E"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3BFA162F"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256 characters</w:t>
            </w:r>
          </w:p>
        </w:tc>
        <w:tc>
          <w:tcPr>
            <w:tcW w:w="4962" w:type="dxa"/>
          </w:tcPr>
          <w:p w14:paraId="0431CC37" w14:textId="77777777" w:rsidR="00C270C4" w:rsidRPr="00FA5E5F" w:rsidRDefault="00C270C4" w:rsidP="00FA5E5F">
            <w:pPr>
              <w:spacing w:line="300" w:lineRule="atLeast"/>
              <w:rPr>
                <w:rFonts w:ascii="Arial" w:hAnsi="Arial" w:cs="Arial"/>
                <w:sz w:val="21"/>
                <w:szCs w:val="21"/>
              </w:rPr>
            </w:pPr>
          </w:p>
        </w:tc>
      </w:tr>
      <w:tr w:rsidR="00FA5E5F" w:rsidRPr="00FA5E5F" w14:paraId="4B12E24C" w14:textId="77777777" w:rsidTr="0029629F">
        <w:tc>
          <w:tcPr>
            <w:tcW w:w="4553" w:type="dxa"/>
          </w:tcPr>
          <w:p w14:paraId="4EC523BB" w14:textId="3391ACB5" w:rsidR="002325D4" w:rsidRPr="00FA5E5F" w:rsidRDefault="00742253" w:rsidP="00FA5E5F">
            <w:pPr>
              <w:spacing w:line="300" w:lineRule="atLeast"/>
              <w:rPr>
                <w:rFonts w:ascii="Arial" w:hAnsi="Arial" w:cs="Arial"/>
                <w:sz w:val="21"/>
                <w:szCs w:val="21"/>
              </w:rPr>
            </w:pPr>
            <w:r>
              <w:rPr>
                <w:rFonts w:ascii="Arial" w:hAnsi="Arial" w:cs="Arial"/>
                <w:sz w:val="21"/>
                <w:szCs w:val="21"/>
              </w:rPr>
              <w:t>V</w:t>
            </w:r>
            <w:r w:rsidR="002325D4" w:rsidRPr="00FA5E5F">
              <w:rPr>
                <w:rFonts w:ascii="Arial" w:hAnsi="Arial" w:cs="Arial"/>
                <w:sz w:val="21"/>
                <w:szCs w:val="21"/>
              </w:rPr>
              <w:t>olume</w:t>
            </w:r>
          </w:p>
        </w:tc>
        <w:tc>
          <w:tcPr>
            <w:tcW w:w="1257" w:type="dxa"/>
          </w:tcPr>
          <w:p w14:paraId="7BF88CBB" w14:textId="77777777" w:rsidR="002325D4" w:rsidRPr="00FA5E5F" w:rsidRDefault="002325D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093BCCEF" w14:textId="77777777" w:rsidR="002325D4" w:rsidRPr="00FA5E5F" w:rsidRDefault="002325D4" w:rsidP="00FA5E5F">
            <w:pPr>
              <w:spacing w:line="300" w:lineRule="atLeast"/>
              <w:rPr>
                <w:rFonts w:ascii="Arial" w:hAnsi="Arial" w:cs="Arial"/>
                <w:sz w:val="21"/>
                <w:szCs w:val="21"/>
              </w:rPr>
            </w:pPr>
            <w:r w:rsidRPr="00FA5E5F">
              <w:rPr>
                <w:rFonts w:ascii="Arial" w:hAnsi="Arial" w:cs="Arial"/>
                <w:sz w:val="21"/>
                <w:szCs w:val="21"/>
              </w:rPr>
              <w:t>Maximum length</w:t>
            </w:r>
            <w:r w:rsidR="00874973" w:rsidRPr="00FA5E5F">
              <w:rPr>
                <w:rFonts w:ascii="Arial" w:hAnsi="Arial" w:cs="Arial"/>
                <w:sz w:val="21"/>
                <w:szCs w:val="21"/>
              </w:rPr>
              <w:t xml:space="preserve"> 16 characters</w:t>
            </w:r>
          </w:p>
        </w:tc>
        <w:tc>
          <w:tcPr>
            <w:tcW w:w="4962" w:type="dxa"/>
          </w:tcPr>
          <w:p w14:paraId="5631AEFC" w14:textId="77777777" w:rsidR="002325D4" w:rsidRPr="00FA5E5F" w:rsidRDefault="002325D4" w:rsidP="00FA5E5F">
            <w:pPr>
              <w:spacing w:line="300" w:lineRule="atLeast"/>
              <w:rPr>
                <w:rFonts w:ascii="Arial" w:hAnsi="Arial" w:cs="Arial"/>
                <w:sz w:val="21"/>
                <w:szCs w:val="21"/>
              </w:rPr>
            </w:pPr>
          </w:p>
        </w:tc>
      </w:tr>
      <w:tr w:rsidR="00FA5E5F" w:rsidRPr="00FA5E5F" w14:paraId="48CE5E30" w14:textId="77777777" w:rsidTr="0029629F">
        <w:tc>
          <w:tcPr>
            <w:tcW w:w="4553" w:type="dxa"/>
          </w:tcPr>
          <w:p w14:paraId="2E8054E7" w14:textId="457F53F1" w:rsidR="00C270C4" w:rsidRPr="00FA5E5F" w:rsidRDefault="00742253" w:rsidP="00FA5E5F">
            <w:pPr>
              <w:spacing w:line="300" w:lineRule="atLeast"/>
              <w:rPr>
                <w:rFonts w:ascii="Arial" w:hAnsi="Arial" w:cs="Arial"/>
                <w:sz w:val="21"/>
                <w:szCs w:val="21"/>
              </w:rPr>
            </w:pPr>
            <w:r w:rsidRPr="00FA5E5F">
              <w:rPr>
                <w:rFonts w:ascii="Arial" w:hAnsi="Arial" w:cs="Arial"/>
                <w:sz w:val="21"/>
                <w:szCs w:val="21"/>
              </w:rPr>
              <w:lastRenderedPageBreak/>
              <w:t>I</w:t>
            </w:r>
            <w:r w:rsidR="00C270C4" w:rsidRPr="00FA5E5F">
              <w:rPr>
                <w:rFonts w:ascii="Arial" w:hAnsi="Arial" w:cs="Arial"/>
                <w:sz w:val="21"/>
                <w:szCs w:val="21"/>
              </w:rPr>
              <w:t>ssue</w:t>
            </w:r>
          </w:p>
        </w:tc>
        <w:tc>
          <w:tcPr>
            <w:tcW w:w="1257" w:type="dxa"/>
          </w:tcPr>
          <w:p w14:paraId="0C45ECDA"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719C0CE2"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16 characters</w:t>
            </w:r>
          </w:p>
        </w:tc>
        <w:tc>
          <w:tcPr>
            <w:tcW w:w="4962" w:type="dxa"/>
          </w:tcPr>
          <w:p w14:paraId="0AA721F5" w14:textId="77777777" w:rsidR="00C270C4" w:rsidRPr="00FA5E5F" w:rsidRDefault="00C270C4" w:rsidP="00FA5E5F">
            <w:pPr>
              <w:spacing w:line="300" w:lineRule="atLeast"/>
              <w:rPr>
                <w:rFonts w:ascii="Arial" w:hAnsi="Arial" w:cs="Arial"/>
                <w:sz w:val="21"/>
                <w:szCs w:val="21"/>
              </w:rPr>
            </w:pPr>
          </w:p>
        </w:tc>
      </w:tr>
      <w:tr w:rsidR="00FA5E5F" w:rsidRPr="00FA5E5F" w14:paraId="5781AD8D" w14:textId="77777777" w:rsidTr="0029629F">
        <w:tc>
          <w:tcPr>
            <w:tcW w:w="4553" w:type="dxa"/>
          </w:tcPr>
          <w:p w14:paraId="30003B65"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f</w:t>
            </w:r>
            <w:r w:rsidR="00C270C4" w:rsidRPr="00FA5E5F">
              <w:rPr>
                <w:rFonts w:ascii="Arial" w:hAnsi="Arial" w:cs="Arial"/>
                <w:sz w:val="21"/>
                <w:szCs w:val="21"/>
              </w:rPr>
              <w:t>irstPage</w:t>
            </w:r>
            <w:proofErr w:type="spellEnd"/>
          </w:p>
        </w:tc>
        <w:tc>
          <w:tcPr>
            <w:tcW w:w="1257" w:type="dxa"/>
          </w:tcPr>
          <w:p w14:paraId="13F35102"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78777FDB"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8 characters</w:t>
            </w:r>
          </w:p>
        </w:tc>
        <w:tc>
          <w:tcPr>
            <w:tcW w:w="4962" w:type="dxa"/>
          </w:tcPr>
          <w:p w14:paraId="1B70F55D" w14:textId="77777777" w:rsidR="00C270C4" w:rsidRPr="00FA5E5F" w:rsidRDefault="00C270C4" w:rsidP="00FA5E5F">
            <w:pPr>
              <w:spacing w:line="300" w:lineRule="atLeast"/>
              <w:rPr>
                <w:rFonts w:ascii="Arial" w:hAnsi="Arial" w:cs="Arial"/>
                <w:sz w:val="21"/>
                <w:szCs w:val="21"/>
              </w:rPr>
            </w:pPr>
          </w:p>
        </w:tc>
      </w:tr>
      <w:tr w:rsidR="00FA5E5F" w:rsidRPr="00FA5E5F" w14:paraId="4F14A381" w14:textId="77777777" w:rsidTr="0029629F">
        <w:tc>
          <w:tcPr>
            <w:tcW w:w="4553" w:type="dxa"/>
          </w:tcPr>
          <w:p w14:paraId="24EBDFFA"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a</w:t>
            </w:r>
            <w:r w:rsidR="00C270C4" w:rsidRPr="00FA5E5F">
              <w:rPr>
                <w:rFonts w:ascii="Arial" w:hAnsi="Arial" w:cs="Arial"/>
                <w:sz w:val="21"/>
                <w:szCs w:val="21"/>
              </w:rPr>
              <w:t>rticleNumber</w:t>
            </w:r>
            <w:proofErr w:type="spellEnd"/>
          </w:p>
        </w:tc>
        <w:tc>
          <w:tcPr>
            <w:tcW w:w="1257" w:type="dxa"/>
          </w:tcPr>
          <w:p w14:paraId="07FC46ED"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7439A20D"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32 characters</w:t>
            </w:r>
          </w:p>
        </w:tc>
        <w:tc>
          <w:tcPr>
            <w:tcW w:w="4962" w:type="dxa"/>
          </w:tcPr>
          <w:p w14:paraId="620AB027" w14:textId="77777777" w:rsidR="00C270C4" w:rsidRPr="00FA5E5F" w:rsidRDefault="00C270C4" w:rsidP="00FA5E5F">
            <w:pPr>
              <w:spacing w:line="300" w:lineRule="atLeast"/>
              <w:rPr>
                <w:rFonts w:ascii="Arial" w:hAnsi="Arial" w:cs="Arial"/>
                <w:sz w:val="21"/>
                <w:szCs w:val="21"/>
              </w:rPr>
            </w:pPr>
          </w:p>
        </w:tc>
      </w:tr>
      <w:tr w:rsidR="00FA5E5F" w:rsidRPr="00FA5E5F" w14:paraId="01C8A2FD" w14:textId="77777777" w:rsidTr="0029629F">
        <w:tc>
          <w:tcPr>
            <w:tcW w:w="4553" w:type="dxa"/>
          </w:tcPr>
          <w:p w14:paraId="65D175CF" w14:textId="3F13B0E6" w:rsidR="00C270C4" w:rsidRPr="00FA5E5F" w:rsidRDefault="00742253" w:rsidP="00FA5E5F">
            <w:pPr>
              <w:spacing w:line="300" w:lineRule="atLeast"/>
              <w:rPr>
                <w:rFonts w:ascii="Arial" w:hAnsi="Arial" w:cs="Arial"/>
                <w:sz w:val="21"/>
                <w:szCs w:val="21"/>
              </w:rPr>
            </w:pPr>
            <w:proofErr w:type="spellStart"/>
            <w:r w:rsidRPr="00FA5E5F">
              <w:rPr>
                <w:rFonts w:ascii="Arial" w:hAnsi="Arial" w:cs="Arial"/>
                <w:sz w:val="21"/>
                <w:szCs w:val="21"/>
              </w:rPr>
              <w:t>I</w:t>
            </w:r>
            <w:r w:rsidR="00831DA1" w:rsidRPr="00FA5E5F">
              <w:rPr>
                <w:rFonts w:ascii="Arial" w:hAnsi="Arial" w:cs="Arial"/>
                <w:sz w:val="21"/>
                <w:szCs w:val="21"/>
              </w:rPr>
              <w:t>sbn</w:t>
            </w:r>
            <w:proofErr w:type="spellEnd"/>
          </w:p>
        </w:tc>
        <w:tc>
          <w:tcPr>
            <w:tcW w:w="1257" w:type="dxa"/>
          </w:tcPr>
          <w:p w14:paraId="2FA18042"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61C239B1"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4962" w:type="dxa"/>
          </w:tcPr>
          <w:p w14:paraId="732C33B5" w14:textId="77777777" w:rsidR="00C270C4" w:rsidRPr="00FA5E5F" w:rsidRDefault="00C270C4" w:rsidP="00FA5E5F">
            <w:pPr>
              <w:spacing w:line="300" w:lineRule="atLeast"/>
              <w:rPr>
                <w:rFonts w:ascii="Arial" w:hAnsi="Arial" w:cs="Arial"/>
                <w:sz w:val="21"/>
                <w:szCs w:val="21"/>
              </w:rPr>
            </w:pPr>
          </w:p>
        </w:tc>
      </w:tr>
      <w:tr w:rsidR="00FA5E5F" w:rsidRPr="00FA5E5F" w14:paraId="4EFD61C3" w14:textId="77777777" w:rsidTr="0029629F">
        <w:tc>
          <w:tcPr>
            <w:tcW w:w="4553" w:type="dxa"/>
          </w:tcPr>
          <w:p w14:paraId="09217DAF" w14:textId="5D53786B" w:rsidR="00C270C4" w:rsidRPr="00FA5E5F" w:rsidRDefault="00742253" w:rsidP="00FA5E5F">
            <w:pPr>
              <w:spacing w:line="300" w:lineRule="atLeast"/>
              <w:rPr>
                <w:rFonts w:ascii="Arial" w:hAnsi="Arial" w:cs="Arial"/>
                <w:sz w:val="21"/>
                <w:szCs w:val="21"/>
              </w:rPr>
            </w:pPr>
            <w:proofErr w:type="spellStart"/>
            <w:r w:rsidRPr="00FA5E5F">
              <w:rPr>
                <w:rFonts w:ascii="Arial" w:hAnsi="Arial" w:cs="Arial"/>
                <w:sz w:val="21"/>
                <w:szCs w:val="21"/>
              </w:rPr>
              <w:t>I</w:t>
            </w:r>
            <w:r w:rsidR="00831DA1" w:rsidRPr="00FA5E5F">
              <w:rPr>
                <w:rFonts w:ascii="Arial" w:hAnsi="Arial" w:cs="Arial"/>
                <w:sz w:val="21"/>
                <w:szCs w:val="21"/>
              </w:rPr>
              <w:t>ssn</w:t>
            </w:r>
            <w:proofErr w:type="spellEnd"/>
          </w:p>
        </w:tc>
        <w:tc>
          <w:tcPr>
            <w:tcW w:w="1257" w:type="dxa"/>
          </w:tcPr>
          <w:p w14:paraId="64DF57C6"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67373669"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4962" w:type="dxa"/>
          </w:tcPr>
          <w:p w14:paraId="4C2F55DA" w14:textId="77777777" w:rsidR="00C270C4" w:rsidRPr="00FA5E5F" w:rsidRDefault="00C270C4" w:rsidP="00FA5E5F">
            <w:pPr>
              <w:spacing w:line="300" w:lineRule="atLeast"/>
              <w:rPr>
                <w:rFonts w:ascii="Arial" w:hAnsi="Arial" w:cs="Arial"/>
                <w:sz w:val="21"/>
                <w:szCs w:val="21"/>
              </w:rPr>
            </w:pPr>
          </w:p>
        </w:tc>
      </w:tr>
      <w:tr w:rsidR="00FA5E5F" w:rsidRPr="00FA5E5F" w14:paraId="193B21AC" w14:textId="77777777" w:rsidTr="0029629F">
        <w:tc>
          <w:tcPr>
            <w:tcW w:w="4553" w:type="dxa"/>
          </w:tcPr>
          <w:p w14:paraId="699C6050" w14:textId="2ECBCD57" w:rsidR="00C270C4" w:rsidRPr="00FA5E5F" w:rsidRDefault="00742253" w:rsidP="00FA5E5F">
            <w:pPr>
              <w:spacing w:line="300" w:lineRule="atLeast"/>
              <w:rPr>
                <w:rFonts w:ascii="Arial" w:hAnsi="Arial" w:cs="Arial"/>
                <w:sz w:val="21"/>
                <w:szCs w:val="21"/>
              </w:rPr>
            </w:pPr>
            <w:r w:rsidRPr="00FA5E5F">
              <w:rPr>
                <w:rFonts w:ascii="Arial" w:hAnsi="Arial" w:cs="Arial"/>
                <w:sz w:val="21"/>
                <w:szCs w:val="21"/>
              </w:rPr>
              <w:t>D</w:t>
            </w:r>
            <w:r w:rsidR="00831DA1" w:rsidRPr="00FA5E5F">
              <w:rPr>
                <w:rFonts w:ascii="Arial" w:hAnsi="Arial" w:cs="Arial"/>
                <w:sz w:val="21"/>
                <w:szCs w:val="21"/>
              </w:rPr>
              <w:t>oi</w:t>
            </w:r>
          </w:p>
        </w:tc>
        <w:tc>
          <w:tcPr>
            <w:tcW w:w="1257" w:type="dxa"/>
          </w:tcPr>
          <w:p w14:paraId="2F27BB2C"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22446638"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1024 characters</w:t>
            </w:r>
          </w:p>
        </w:tc>
        <w:tc>
          <w:tcPr>
            <w:tcW w:w="4962" w:type="dxa"/>
          </w:tcPr>
          <w:p w14:paraId="35124704" w14:textId="77777777" w:rsidR="00C270C4" w:rsidRPr="00FA5E5F" w:rsidRDefault="00C270C4" w:rsidP="00FA5E5F">
            <w:pPr>
              <w:spacing w:line="300" w:lineRule="atLeast"/>
              <w:rPr>
                <w:rFonts w:ascii="Arial" w:hAnsi="Arial" w:cs="Arial"/>
                <w:sz w:val="21"/>
                <w:szCs w:val="21"/>
              </w:rPr>
            </w:pPr>
          </w:p>
        </w:tc>
      </w:tr>
      <w:tr w:rsidR="00FA5E5F" w:rsidRPr="00FA5E5F" w14:paraId="1455DE2E" w14:textId="77777777" w:rsidTr="0029629F">
        <w:tc>
          <w:tcPr>
            <w:tcW w:w="4553" w:type="dxa"/>
          </w:tcPr>
          <w:p w14:paraId="0C878653"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p</w:t>
            </w:r>
            <w:r w:rsidR="00C270C4" w:rsidRPr="00FA5E5F">
              <w:rPr>
                <w:rFonts w:ascii="Arial" w:hAnsi="Arial" w:cs="Arial"/>
                <w:sz w:val="21"/>
                <w:szCs w:val="21"/>
              </w:rPr>
              <w:t>atentNumber</w:t>
            </w:r>
            <w:proofErr w:type="spellEnd"/>
          </w:p>
        </w:tc>
        <w:tc>
          <w:tcPr>
            <w:tcW w:w="1257" w:type="dxa"/>
          </w:tcPr>
          <w:p w14:paraId="4638D287"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0CF15D9D"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4962" w:type="dxa"/>
          </w:tcPr>
          <w:p w14:paraId="22A0F7F9" w14:textId="77777777" w:rsidR="00C270C4" w:rsidRPr="00FA5E5F" w:rsidRDefault="00C270C4" w:rsidP="00FA5E5F">
            <w:pPr>
              <w:spacing w:line="300" w:lineRule="atLeast"/>
              <w:rPr>
                <w:rFonts w:ascii="Arial" w:hAnsi="Arial" w:cs="Arial"/>
                <w:sz w:val="21"/>
                <w:szCs w:val="21"/>
              </w:rPr>
            </w:pPr>
          </w:p>
        </w:tc>
      </w:tr>
      <w:tr w:rsidR="00FA5E5F" w:rsidRPr="00FA5E5F" w14:paraId="0CFA3841" w14:textId="77777777" w:rsidTr="0029629F">
        <w:tc>
          <w:tcPr>
            <w:tcW w:w="4553" w:type="dxa"/>
          </w:tcPr>
          <w:p w14:paraId="3D395291" w14:textId="6EDFBDC3" w:rsidR="00C270C4" w:rsidRPr="00FA5E5F" w:rsidRDefault="00742253" w:rsidP="00FA5E5F">
            <w:pPr>
              <w:spacing w:line="300" w:lineRule="atLeast"/>
              <w:rPr>
                <w:rFonts w:ascii="Arial" w:hAnsi="Arial" w:cs="Arial"/>
                <w:sz w:val="21"/>
                <w:szCs w:val="21"/>
              </w:rPr>
            </w:pPr>
            <w:r w:rsidRPr="00FA5E5F">
              <w:rPr>
                <w:rFonts w:ascii="Arial" w:hAnsi="Arial" w:cs="Arial"/>
                <w:sz w:val="21"/>
                <w:szCs w:val="21"/>
              </w:rPr>
              <w:t>M</w:t>
            </w:r>
            <w:r w:rsidR="00C270C4" w:rsidRPr="00FA5E5F">
              <w:rPr>
                <w:rFonts w:ascii="Arial" w:hAnsi="Arial" w:cs="Arial"/>
                <w:sz w:val="21"/>
                <w:szCs w:val="21"/>
              </w:rPr>
              <w:t>onth</w:t>
            </w:r>
          </w:p>
        </w:tc>
        <w:tc>
          <w:tcPr>
            <w:tcW w:w="1257" w:type="dxa"/>
          </w:tcPr>
          <w:p w14:paraId="5B2165EE"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2B5052D3"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One of 1 – 12 or January – December or Jan – Dec</w:t>
            </w:r>
          </w:p>
        </w:tc>
        <w:tc>
          <w:tcPr>
            <w:tcW w:w="4962" w:type="dxa"/>
          </w:tcPr>
          <w:p w14:paraId="438629B1" w14:textId="12875FFB" w:rsidR="00C270C4" w:rsidRPr="00FA5E5F" w:rsidRDefault="00DB577E" w:rsidP="00FA5E5F">
            <w:pPr>
              <w:spacing w:line="300" w:lineRule="atLeast"/>
              <w:rPr>
                <w:rFonts w:ascii="Arial" w:hAnsi="Arial" w:cs="Arial"/>
                <w:sz w:val="21"/>
                <w:szCs w:val="21"/>
              </w:rPr>
            </w:pPr>
            <w:r w:rsidRPr="00FA5E5F">
              <w:rPr>
                <w:rFonts w:ascii="Arial" w:hAnsi="Arial" w:cs="Arial"/>
                <w:sz w:val="21"/>
                <w:szCs w:val="21"/>
              </w:rPr>
              <w:t>Only required for outputs linked to former staff members</w:t>
            </w:r>
            <w:r w:rsidR="00D543DF" w:rsidRPr="00FA5E5F">
              <w:rPr>
                <w:rFonts w:ascii="Arial" w:hAnsi="Arial" w:cs="Arial"/>
                <w:sz w:val="21"/>
                <w:szCs w:val="21"/>
              </w:rPr>
              <w:t xml:space="preserve">. See Guidance on Submissions </w:t>
            </w:r>
            <w:r w:rsidR="00A35D3D" w:rsidRPr="00FA5E5F">
              <w:rPr>
                <w:rFonts w:ascii="Arial" w:hAnsi="Arial" w:cs="Arial"/>
                <w:sz w:val="21"/>
                <w:szCs w:val="21"/>
              </w:rPr>
              <w:t>paragraph 26</w:t>
            </w:r>
            <w:r w:rsidR="00E24CDC">
              <w:rPr>
                <w:rFonts w:ascii="Arial" w:hAnsi="Arial" w:cs="Arial"/>
                <w:sz w:val="21"/>
                <w:szCs w:val="21"/>
              </w:rPr>
              <w:t>4b.</w:t>
            </w:r>
          </w:p>
        </w:tc>
      </w:tr>
      <w:tr w:rsidR="00FA5E5F" w:rsidRPr="00FA5E5F" w14:paraId="17E0BD30" w14:textId="77777777" w:rsidTr="0029629F">
        <w:tc>
          <w:tcPr>
            <w:tcW w:w="4553" w:type="dxa"/>
          </w:tcPr>
          <w:p w14:paraId="764CDDFE" w14:textId="79D3B6FC" w:rsidR="00C270C4" w:rsidRPr="00FA5E5F" w:rsidRDefault="00742253" w:rsidP="00FA5E5F">
            <w:pPr>
              <w:spacing w:line="300" w:lineRule="atLeast"/>
              <w:rPr>
                <w:rFonts w:ascii="Arial" w:hAnsi="Arial" w:cs="Arial"/>
                <w:sz w:val="21"/>
                <w:szCs w:val="21"/>
              </w:rPr>
            </w:pPr>
            <w:r w:rsidRPr="00FA5E5F">
              <w:rPr>
                <w:rFonts w:ascii="Arial" w:hAnsi="Arial" w:cs="Arial"/>
                <w:sz w:val="21"/>
                <w:szCs w:val="21"/>
              </w:rPr>
              <w:t>Y</w:t>
            </w:r>
            <w:r w:rsidR="00C270C4" w:rsidRPr="00FA5E5F">
              <w:rPr>
                <w:rFonts w:ascii="Arial" w:hAnsi="Arial" w:cs="Arial"/>
                <w:sz w:val="21"/>
                <w:szCs w:val="21"/>
              </w:rPr>
              <w:t>ear</w:t>
            </w:r>
          </w:p>
        </w:tc>
        <w:tc>
          <w:tcPr>
            <w:tcW w:w="1257" w:type="dxa"/>
          </w:tcPr>
          <w:p w14:paraId="7DED44F1"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127AD281"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 xml:space="preserve">One of </w:t>
            </w:r>
            <w:r w:rsidR="00BB5CE7" w:rsidRPr="00FA5E5F">
              <w:rPr>
                <w:rFonts w:ascii="Arial" w:hAnsi="Arial" w:cs="Arial"/>
                <w:sz w:val="21"/>
                <w:szCs w:val="21"/>
              </w:rPr>
              <w:t>2014, 2015, 2016, 2017, 2018, 2019, 2020</w:t>
            </w:r>
          </w:p>
        </w:tc>
        <w:tc>
          <w:tcPr>
            <w:tcW w:w="4962" w:type="dxa"/>
          </w:tcPr>
          <w:p w14:paraId="0CEA6992" w14:textId="77777777" w:rsidR="00C270C4" w:rsidRPr="00FA5E5F" w:rsidRDefault="00C270C4" w:rsidP="00FA5E5F">
            <w:pPr>
              <w:spacing w:line="300" w:lineRule="atLeast"/>
              <w:rPr>
                <w:rFonts w:ascii="Arial" w:hAnsi="Arial" w:cs="Arial"/>
                <w:sz w:val="21"/>
                <w:szCs w:val="21"/>
              </w:rPr>
            </w:pPr>
          </w:p>
        </w:tc>
      </w:tr>
      <w:tr w:rsidR="00FA5E5F" w:rsidRPr="00FA5E5F" w14:paraId="77EF729F" w14:textId="77777777" w:rsidTr="0029629F">
        <w:tc>
          <w:tcPr>
            <w:tcW w:w="4553" w:type="dxa"/>
          </w:tcPr>
          <w:p w14:paraId="23C6A84A"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url</w:t>
            </w:r>
            <w:proofErr w:type="spellEnd"/>
          </w:p>
        </w:tc>
        <w:tc>
          <w:tcPr>
            <w:tcW w:w="1257" w:type="dxa"/>
          </w:tcPr>
          <w:p w14:paraId="1732EE29"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17E7551E"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1024 characters</w:t>
            </w:r>
          </w:p>
        </w:tc>
        <w:tc>
          <w:tcPr>
            <w:tcW w:w="4962" w:type="dxa"/>
          </w:tcPr>
          <w:p w14:paraId="20B9188C" w14:textId="77777777" w:rsidR="00C270C4" w:rsidRPr="00FA5E5F" w:rsidRDefault="00C270C4" w:rsidP="00FA5E5F">
            <w:pPr>
              <w:spacing w:line="300" w:lineRule="atLeast"/>
              <w:rPr>
                <w:rFonts w:ascii="Arial" w:hAnsi="Arial" w:cs="Arial"/>
                <w:sz w:val="21"/>
                <w:szCs w:val="21"/>
              </w:rPr>
            </w:pPr>
          </w:p>
        </w:tc>
      </w:tr>
      <w:tr w:rsidR="00FA5E5F" w:rsidRPr="00FA5E5F" w14:paraId="01BA176E" w14:textId="77777777" w:rsidTr="0029629F">
        <w:tc>
          <w:tcPr>
            <w:tcW w:w="4553" w:type="dxa"/>
          </w:tcPr>
          <w:p w14:paraId="380D2DB5"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i</w:t>
            </w:r>
            <w:r w:rsidR="00C270C4" w:rsidRPr="00FA5E5F">
              <w:rPr>
                <w:rFonts w:ascii="Arial" w:hAnsi="Arial" w:cs="Arial"/>
                <w:sz w:val="21"/>
                <w:szCs w:val="21"/>
              </w:rPr>
              <w:t>sPhysicalOutput</w:t>
            </w:r>
            <w:proofErr w:type="spellEnd"/>
          </w:p>
        </w:tc>
        <w:tc>
          <w:tcPr>
            <w:tcW w:w="1257" w:type="dxa"/>
          </w:tcPr>
          <w:p w14:paraId="6C9F3A9D"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33988C47" w14:textId="77777777" w:rsidR="00C270C4" w:rsidRPr="00FA5E5F" w:rsidRDefault="00C270C4" w:rsidP="00FA5E5F">
            <w:pPr>
              <w:spacing w:line="300" w:lineRule="atLeast"/>
              <w:rPr>
                <w:rFonts w:ascii="Arial" w:hAnsi="Arial" w:cs="Arial"/>
                <w:sz w:val="21"/>
                <w:szCs w:val="21"/>
              </w:rPr>
            </w:pPr>
          </w:p>
        </w:tc>
        <w:tc>
          <w:tcPr>
            <w:tcW w:w="4962" w:type="dxa"/>
          </w:tcPr>
          <w:p w14:paraId="7E4A415A" w14:textId="77777777" w:rsidR="00C270C4" w:rsidRPr="00FA5E5F" w:rsidRDefault="00A35D3D" w:rsidP="00FA5E5F">
            <w:pPr>
              <w:spacing w:line="300" w:lineRule="atLeast"/>
              <w:rPr>
                <w:rFonts w:ascii="Arial" w:hAnsi="Arial" w:cs="Arial"/>
                <w:sz w:val="21"/>
                <w:szCs w:val="21"/>
              </w:rPr>
            </w:pPr>
            <w:r w:rsidRPr="00FA5E5F">
              <w:rPr>
                <w:rFonts w:ascii="Arial" w:hAnsi="Arial" w:cs="Arial"/>
                <w:sz w:val="21"/>
                <w:szCs w:val="21"/>
              </w:rPr>
              <w:t>An indication that the output will be provided in physical form.</w:t>
            </w:r>
          </w:p>
        </w:tc>
      </w:tr>
      <w:tr w:rsidR="00FA5E5F" w:rsidRPr="00FA5E5F" w14:paraId="41059B2F" w14:textId="77777777" w:rsidTr="0029629F">
        <w:tc>
          <w:tcPr>
            <w:tcW w:w="4553" w:type="dxa"/>
          </w:tcPr>
          <w:p w14:paraId="702C5EAB" w14:textId="30B917B4" w:rsidR="00C270C4" w:rsidRPr="00FA5E5F" w:rsidRDefault="00831DA1" w:rsidP="00FA5E5F">
            <w:pPr>
              <w:spacing w:line="300" w:lineRule="atLeast"/>
              <w:rPr>
                <w:rFonts w:ascii="Arial" w:hAnsi="Arial" w:cs="Arial"/>
                <w:sz w:val="21"/>
                <w:szCs w:val="21"/>
              </w:rPr>
            </w:pPr>
            <w:proofErr w:type="spellStart"/>
            <w:r w:rsidRPr="00A833D3">
              <w:rPr>
                <w:rFonts w:ascii="Arial" w:hAnsi="Arial" w:cs="Arial"/>
                <w:sz w:val="21"/>
                <w:szCs w:val="21"/>
                <w:highlight w:val="yellow"/>
              </w:rPr>
              <w:t>s</w:t>
            </w:r>
            <w:r w:rsidR="00C270C4" w:rsidRPr="00A833D3">
              <w:rPr>
                <w:rFonts w:ascii="Arial" w:hAnsi="Arial" w:cs="Arial"/>
                <w:sz w:val="21"/>
                <w:szCs w:val="21"/>
                <w:highlight w:val="yellow"/>
              </w:rPr>
              <w:t>upplementaryInformation</w:t>
            </w:r>
            <w:proofErr w:type="spellEnd"/>
          </w:p>
        </w:tc>
        <w:tc>
          <w:tcPr>
            <w:tcW w:w="1257" w:type="dxa"/>
          </w:tcPr>
          <w:p w14:paraId="7138C366"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29AD14DF" w14:textId="0DB0A1E8"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 xml:space="preserve">Maximum length </w:t>
            </w:r>
            <w:r w:rsidR="00541871">
              <w:rPr>
                <w:rFonts w:ascii="Arial" w:hAnsi="Arial" w:cs="Arial"/>
                <w:sz w:val="21"/>
                <w:szCs w:val="21"/>
              </w:rPr>
              <w:t>10</w:t>
            </w:r>
            <w:r w:rsidRPr="00FA5E5F">
              <w:rPr>
                <w:rFonts w:ascii="Arial" w:hAnsi="Arial" w:cs="Arial"/>
                <w:sz w:val="21"/>
                <w:szCs w:val="21"/>
              </w:rPr>
              <w:t>24 characters</w:t>
            </w:r>
          </w:p>
        </w:tc>
        <w:tc>
          <w:tcPr>
            <w:tcW w:w="4962" w:type="dxa"/>
          </w:tcPr>
          <w:p w14:paraId="70066961" w14:textId="72263FE3" w:rsidR="00C270C4" w:rsidRPr="00FA5E5F" w:rsidRDefault="00A35D3D" w:rsidP="00FA5E5F">
            <w:pPr>
              <w:spacing w:line="300" w:lineRule="atLeast"/>
              <w:rPr>
                <w:rFonts w:ascii="Arial" w:hAnsi="Arial" w:cs="Arial"/>
                <w:sz w:val="21"/>
                <w:szCs w:val="21"/>
              </w:rPr>
            </w:pPr>
            <w:r w:rsidRPr="00FA5E5F">
              <w:rPr>
                <w:rFonts w:ascii="Arial" w:hAnsi="Arial" w:cs="Arial"/>
                <w:sz w:val="21"/>
                <w:szCs w:val="21"/>
              </w:rPr>
              <w:t>See Guidance on Submissions paragraph 264</w:t>
            </w:r>
            <w:r w:rsidR="00894901">
              <w:rPr>
                <w:rFonts w:ascii="Arial" w:hAnsi="Arial" w:cs="Arial"/>
                <w:sz w:val="21"/>
                <w:szCs w:val="21"/>
              </w:rPr>
              <w:t>l</w:t>
            </w:r>
            <w:r w:rsidRPr="00FA5E5F">
              <w:rPr>
                <w:rFonts w:ascii="Arial" w:hAnsi="Arial" w:cs="Arial"/>
                <w:sz w:val="21"/>
                <w:szCs w:val="21"/>
              </w:rPr>
              <w:t>.</w:t>
            </w:r>
          </w:p>
        </w:tc>
      </w:tr>
      <w:tr w:rsidR="00FA5E5F" w:rsidRPr="00FA5E5F" w14:paraId="5C1FF366" w14:textId="77777777" w:rsidTr="0029629F">
        <w:tc>
          <w:tcPr>
            <w:tcW w:w="4553" w:type="dxa"/>
          </w:tcPr>
          <w:p w14:paraId="0F1F381D"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n</w:t>
            </w:r>
            <w:r w:rsidR="00C270C4" w:rsidRPr="00FA5E5F">
              <w:rPr>
                <w:rFonts w:ascii="Arial" w:hAnsi="Arial" w:cs="Arial"/>
                <w:sz w:val="21"/>
                <w:szCs w:val="21"/>
              </w:rPr>
              <w:t>umberOfAdditionalAuthors</w:t>
            </w:r>
            <w:proofErr w:type="spellEnd"/>
          </w:p>
        </w:tc>
        <w:tc>
          <w:tcPr>
            <w:tcW w:w="1257" w:type="dxa"/>
          </w:tcPr>
          <w:p w14:paraId="3BB86270"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Number</w:t>
            </w:r>
          </w:p>
        </w:tc>
        <w:tc>
          <w:tcPr>
            <w:tcW w:w="3824" w:type="dxa"/>
          </w:tcPr>
          <w:p w14:paraId="2BA53B7B"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A possible integer</w:t>
            </w:r>
          </w:p>
        </w:tc>
        <w:tc>
          <w:tcPr>
            <w:tcW w:w="4962" w:type="dxa"/>
          </w:tcPr>
          <w:p w14:paraId="7CE79A86" w14:textId="512FB5F5" w:rsidR="00C270C4" w:rsidRPr="00FA5E5F" w:rsidRDefault="00A35D3D" w:rsidP="00FA5E5F">
            <w:pPr>
              <w:spacing w:line="300" w:lineRule="atLeast"/>
              <w:rPr>
                <w:rFonts w:ascii="Arial" w:hAnsi="Arial" w:cs="Arial"/>
                <w:sz w:val="21"/>
                <w:szCs w:val="21"/>
              </w:rPr>
            </w:pPr>
            <w:r w:rsidRPr="00FA5E5F">
              <w:rPr>
                <w:rFonts w:ascii="Arial" w:hAnsi="Arial" w:cs="Arial"/>
                <w:sz w:val="21"/>
                <w:szCs w:val="21"/>
              </w:rPr>
              <w:t>See Guidance on Submissions paragraphs 26</w:t>
            </w:r>
            <w:r w:rsidR="00894901">
              <w:rPr>
                <w:rFonts w:ascii="Arial" w:hAnsi="Arial" w:cs="Arial"/>
                <w:sz w:val="21"/>
                <w:szCs w:val="21"/>
              </w:rPr>
              <w:t>8</w:t>
            </w:r>
            <w:r w:rsidRPr="00FA5E5F">
              <w:rPr>
                <w:rFonts w:ascii="Arial" w:hAnsi="Arial" w:cs="Arial"/>
                <w:sz w:val="21"/>
                <w:szCs w:val="21"/>
              </w:rPr>
              <w:t xml:space="preserve"> to 27</w:t>
            </w:r>
            <w:r w:rsidR="00894901">
              <w:rPr>
                <w:rFonts w:ascii="Arial" w:hAnsi="Arial" w:cs="Arial"/>
                <w:sz w:val="21"/>
                <w:szCs w:val="21"/>
              </w:rPr>
              <w:t>2</w:t>
            </w:r>
            <w:r w:rsidRPr="00FA5E5F">
              <w:rPr>
                <w:rFonts w:ascii="Arial" w:hAnsi="Arial" w:cs="Arial"/>
                <w:sz w:val="21"/>
                <w:szCs w:val="21"/>
              </w:rPr>
              <w:t>.</w:t>
            </w:r>
          </w:p>
        </w:tc>
      </w:tr>
      <w:tr w:rsidR="00FA5E5F" w:rsidRPr="00FA5E5F" w14:paraId="3A712FED" w14:textId="77777777" w:rsidTr="0029629F">
        <w:tc>
          <w:tcPr>
            <w:tcW w:w="4553" w:type="dxa"/>
          </w:tcPr>
          <w:p w14:paraId="50C97F79" w14:textId="1507B815" w:rsidR="00C270C4" w:rsidRPr="002E0D26" w:rsidRDefault="00831DA1" w:rsidP="00FA5E5F">
            <w:pPr>
              <w:spacing w:line="300" w:lineRule="atLeast"/>
              <w:rPr>
                <w:rFonts w:ascii="Arial" w:hAnsi="Arial" w:cs="Arial"/>
                <w:sz w:val="21"/>
                <w:szCs w:val="21"/>
                <w:highlight w:val="green"/>
              </w:rPr>
            </w:pPr>
            <w:proofErr w:type="spellStart"/>
            <w:r w:rsidRPr="002E0D26">
              <w:rPr>
                <w:rFonts w:ascii="Arial" w:hAnsi="Arial" w:cs="Arial"/>
                <w:sz w:val="21"/>
                <w:szCs w:val="21"/>
                <w:highlight w:val="green"/>
              </w:rPr>
              <w:t>i</w:t>
            </w:r>
            <w:r w:rsidR="00C270C4" w:rsidRPr="002E0D26">
              <w:rPr>
                <w:rFonts w:ascii="Arial" w:hAnsi="Arial" w:cs="Arial"/>
                <w:sz w:val="21"/>
                <w:szCs w:val="21"/>
                <w:highlight w:val="green"/>
              </w:rPr>
              <w:t>sPendingPublication</w:t>
            </w:r>
            <w:proofErr w:type="spellEnd"/>
            <w:r w:rsidR="002E0D26" w:rsidRPr="002E0D26">
              <w:rPr>
                <w:rFonts w:ascii="Arial" w:hAnsi="Arial" w:cs="Arial"/>
                <w:sz w:val="21"/>
                <w:szCs w:val="21"/>
                <w:highlight w:val="green"/>
              </w:rPr>
              <w:t xml:space="preserve"> [deprecated]</w:t>
            </w:r>
          </w:p>
        </w:tc>
        <w:tc>
          <w:tcPr>
            <w:tcW w:w="1257" w:type="dxa"/>
          </w:tcPr>
          <w:p w14:paraId="5D2C229E" w14:textId="77777777" w:rsidR="00C270C4" w:rsidRPr="002E0D26" w:rsidRDefault="00C270C4" w:rsidP="00FA5E5F">
            <w:pPr>
              <w:spacing w:line="300" w:lineRule="atLeast"/>
              <w:rPr>
                <w:rFonts w:ascii="Arial" w:hAnsi="Arial" w:cs="Arial"/>
                <w:sz w:val="21"/>
                <w:szCs w:val="21"/>
                <w:highlight w:val="green"/>
              </w:rPr>
            </w:pPr>
            <w:r w:rsidRPr="002E0D26">
              <w:rPr>
                <w:rFonts w:ascii="Arial" w:hAnsi="Arial" w:cs="Arial"/>
                <w:sz w:val="21"/>
                <w:szCs w:val="21"/>
                <w:highlight w:val="green"/>
              </w:rPr>
              <w:t>Boolean</w:t>
            </w:r>
          </w:p>
        </w:tc>
        <w:tc>
          <w:tcPr>
            <w:tcW w:w="3824" w:type="dxa"/>
          </w:tcPr>
          <w:p w14:paraId="0138E331" w14:textId="77777777" w:rsidR="00C270C4" w:rsidRPr="002E0D26" w:rsidRDefault="00C270C4" w:rsidP="00FA5E5F">
            <w:pPr>
              <w:spacing w:line="300" w:lineRule="atLeast"/>
              <w:rPr>
                <w:rFonts w:ascii="Arial" w:hAnsi="Arial" w:cs="Arial"/>
                <w:sz w:val="21"/>
                <w:szCs w:val="21"/>
                <w:highlight w:val="green"/>
              </w:rPr>
            </w:pPr>
          </w:p>
        </w:tc>
        <w:tc>
          <w:tcPr>
            <w:tcW w:w="4962" w:type="dxa"/>
          </w:tcPr>
          <w:p w14:paraId="7E706F77" w14:textId="215BFA69" w:rsidR="00C270C4" w:rsidRPr="002E0D26" w:rsidRDefault="000E4A87" w:rsidP="00FA5E5F">
            <w:pPr>
              <w:spacing w:line="300" w:lineRule="atLeast"/>
              <w:rPr>
                <w:rFonts w:ascii="Arial" w:hAnsi="Arial" w:cs="Arial"/>
                <w:sz w:val="21"/>
                <w:szCs w:val="21"/>
                <w:highlight w:val="green"/>
              </w:rPr>
            </w:pPr>
            <w:hyperlink r:id="rId14" w:tgtFrame="_blank" w:history="1">
              <w:r w:rsidR="002E0D26" w:rsidRPr="002E0D26">
                <w:rPr>
                  <w:rStyle w:val="normaltextrun"/>
                  <w:rFonts w:ascii="Calibri" w:hAnsi="Calibri" w:cs="Calibri"/>
                  <w:color w:val="0000FF"/>
                  <w:highlight w:val="green"/>
                  <w:shd w:val="clear" w:color="auto" w:fill="FFFFFF"/>
                </w:rPr>
                <w:t>https://ref.ac.uk/media/1417/guidance-on-revisions-to-ref-2021-final.pdf</w:t>
              </w:r>
            </w:hyperlink>
            <w:r w:rsidR="002E0D26" w:rsidRPr="002E0D26">
              <w:rPr>
                <w:rStyle w:val="normaltextrun"/>
                <w:rFonts w:ascii="Calibri" w:hAnsi="Calibri" w:cs="Calibri"/>
                <w:color w:val="000000"/>
                <w:highlight w:val="green"/>
                <w:shd w:val="clear" w:color="auto" w:fill="FFFFFF"/>
              </w:rPr>
              <w:t> paras 44-45).</w:t>
            </w:r>
          </w:p>
        </w:tc>
      </w:tr>
      <w:tr w:rsidR="00FA5E5F" w:rsidRPr="00FA5E5F" w14:paraId="079670C2" w14:textId="77777777" w:rsidTr="0029629F">
        <w:tc>
          <w:tcPr>
            <w:tcW w:w="4553" w:type="dxa"/>
          </w:tcPr>
          <w:p w14:paraId="23487AAE" w14:textId="0C515DD2" w:rsidR="00C270C4" w:rsidRPr="002E0D26" w:rsidRDefault="00831DA1" w:rsidP="00FA5E5F">
            <w:pPr>
              <w:spacing w:line="300" w:lineRule="atLeast"/>
              <w:rPr>
                <w:rFonts w:ascii="Arial" w:hAnsi="Arial" w:cs="Arial"/>
                <w:sz w:val="21"/>
                <w:szCs w:val="21"/>
                <w:highlight w:val="green"/>
              </w:rPr>
            </w:pPr>
            <w:proofErr w:type="spellStart"/>
            <w:r w:rsidRPr="002E0D26">
              <w:rPr>
                <w:rFonts w:ascii="Arial" w:hAnsi="Arial" w:cs="Arial"/>
                <w:sz w:val="21"/>
                <w:szCs w:val="21"/>
                <w:highlight w:val="green"/>
              </w:rPr>
              <w:t>p</w:t>
            </w:r>
            <w:r w:rsidR="00C270C4" w:rsidRPr="002E0D26">
              <w:rPr>
                <w:rFonts w:ascii="Arial" w:hAnsi="Arial" w:cs="Arial"/>
                <w:sz w:val="21"/>
                <w:szCs w:val="21"/>
                <w:highlight w:val="green"/>
              </w:rPr>
              <w:t>endingPublicationReserve</w:t>
            </w:r>
            <w:proofErr w:type="spellEnd"/>
            <w:r w:rsidR="002E0D26" w:rsidRPr="002E0D26">
              <w:rPr>
                <w:rFonts w:ascii="Arial" w:hAnsi="Arial" w:cs="Arial"/>
                <w:sz w:val="21"/>
                <w:szCs w:val="21"/>
                <w:highlight w:val="green"/>
              </w:rPr>
              <w:t xml:space="preserve"> [deprecated]</w:t>
            </w:r>
          </w:p>
        </w:tc>
        <w:tc>
          <w:tcPr>
            <w:tcW w:w="1257" w:type="dxa"/>
          </w:tcPr>
          <w:p w14:paraId="2E97280C" w14:textId="77777777" w:rsidR="00C270C4" w:rsidRPr="002E0D26" w:rsidRDefault="00C270C4" w:rsidP="00FA5E5F">
            <w:pPr>
              <w:spacing w:line="300" w:lineRule="atLeast"/>
              <w:rPr>
                <w:rFonts w:ascii="Arial" w:hAnsi="Arial" w:cs="Arial"/>
                <w:sz w:val="21"/>
                <w:szCs w:val="21"/>
                <w:highlight w:val="green"/>
              </w:rPr>
            </w:pPr>
            <w:r w:rsidRPr="002E0D26">
              <w:rPr>
                <w:rFonts w:ascii="Arial" w:hAnsi="Arial" w:cs="Arial"/>
                <w:sz w:val="21"/>
                <w:szCs w:val="21"/>
                <w:highlight w:val="green"/>
              </w:rPr>
              <w:t>String</w:t>
            </w:r>
          </w:p>
        </w:tc>
        <w:tc>
          <w:tcPr>
            <w:tcW w:w="3824" w:type="dxa"/>
          </w:tcPr>
          <w:p w14:paraId="77E82F18" w14:textId="77777777" w:rsidR="00C270C4" w:rsidRPr="002E0D26" w:rsidRDefault="00C270C4" w:rsidP="00FA5E5F">
            <w:pPr>
              <w:spacing w:line="300" w:lineRule="atLeast"/>
              <w:rPr>
                <w:rFonts w:ascii="Arial" w:hAnsi="Arial" w:cs="Arial"/>
                <w:sz w:val="21"/>
                <w:szCs w:val="21"/>
                <w:highlight w:val="green"/>
              </w:rPr>
            </w:pPr>
            <w:r w:rsidRPr="002E0D26">
              <w:rPr>
                <w:rFonts w:ascii="Arial" w:hAnsi="Arial" w:cs="Arial"/>
                <w:sz w:val="21"/>
                <w:szCs w:val="21"/>
                <w:highlight w:val="green"/>
              </w:rPr>
              <w:t>Maximum length 24 characters</w:t>
            </w:r>
          </w:p>
        </w:tc>
        <w:tc>
          <w:tcPr>
            <w:tcW w:w="4962" w:type="dxa"/>
          </w:tcPr>
          <w:p w14:paraId="2163AAA6" w14:textId="74D367E3" w:rsidR="00C270C4" w:rsidRPr="002E0D26" w:rsidRDefault="000E4A87" w:rsidP="00FA5E5F">
            <w:pPr>
              <w:spacing w:line="300" w:lineRule="atLeast"/>
              <w:rPr>
                <w:rFonts w:ascii="Arial" w:hAnsi="Arial" w:cs="Arial"/>
                <w:sz w:val="21"/>
                <w:szCs w:val="21"/>
                <w:highlight w:val="green"/>
              </w:rPr>
            </w:pPr>
            <w:hyperlink r:id="rId15" w:tgtFrame="_blank" w:history="1">
              <w:r w:rsidR="002E0D26" w:rsidRPr="002E0D26">
                <w:rPr>
                  <w:rStyle w:val="normaltextrun"/>
                  <w:rFonts w:ascii="Calibri" w:hAnsi="Calibri" w:cs="Calibri"/>
                  <w:color w:val="0000FF"/>
                  <w:highlight w:val="green"/>
                  <w:shd w:val="clear" w:color="auto" w:fill="FFFFFF"/>
                </w:rPr>
                <w:t>https://ref.ac.uk/media/1417/guidance-on-revisions-to-ref-2021-final.pdf</w:t>
              </w:r>
            </w:hyperlink>
            <w:r w:rsidR="002E0D26" w:rsidRPr="002E0D26">
              <w:rPr>
                <w:rStyle w:val="normaltextrun"/>
                <w:rFonts w:ascii="Calibri" w:hAnsi="Calibri" w:cs="Calibri"/>
                <w:color w:val="000000"/>
                <w:highlight w:val="green"/>
                <w:shd w:val="clear" w:color="auto" w:fill="FFFFFF"/>
              </w:rPr>
              <w:t> paras 44-45).</w:t>
            </w:r>
          </w:p>
        </w:tc>
      </w:tr>
      <w:tr w:rsidR="00FA5E5F" w:rsidRPr="00FA5E5F" w14:paraId="3046557B" w14:textId="77777777" w:rsidTr="0029629F">
        <w:tc>
          <w:tcPr>
            <w:tcW w:w="4553" w:type="dxa"/>
          </w:tcPr>
          <w:p w14:paraId="31707CC6"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i</w:t>
            </w:r>
            <w:r w:rsidR="00C270C4" w:rsidRPr="00FA5E5F">
              <w:rPr>
                <w:rFonts w:ascii="Arial" w:hAnsi="Arial" w:cs="Arial"/>
                <w:sz w:val="21"/>
                <w:szCs w:val="21"/>
              </w:rPr>
              <w:t>sForensicScienceOutput</w:t>
            </w:r>
            <w:proofErr w:type="spellEnd"/>
          </w:p>
        </w:tc>
        <w:tc>
          <w:tcPr>
            <w:tcW w:w="1257" w:type="dxa"/>
          </w:tcPr>
          <w:p w14:paraId="436F778B"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2649F181" w14:textId="77777777" w:rsidR="00C270C4" w:rsidRPr="00FA5E5F" w:rsidRDefault="00C270C4" w:rsidP="00FA5E5F">
            <w:pPr>
              <w:spacing w:line="300" w:lineRule="atLeast"/>
              <w:rPr>
                <w:rFonts w:ascii="Arial" w:hAnsi="Arial" w:cs="Arial"/>
                <w:sz w:val="21"/>
                <w:szCs w:val="21"/>
              </w:rPr>
            </w:pPr>
          </w:p>
        </w:tc>
        <w:tc>
          <w:tcPr>
            <w:tcW w:w="4962" w:type="dxa"/>
          </w:tcPr>
          <w:p w14:paraId="7DC2ABD0" w14:textId="439925D5" w:rsidR="00C270C4" w:rsidRPr="00FA5E5F" w:rsidRDefault="009E1B64" w:rsidP="001C61C8">
            <w:pPr>
              <w:spacing w:line="300" w:lineRule="atLeast"/>
              <w:rPr>
                <w:rFonts w:ascii="Arial" w:hAnsi="Arial" w:cs="Arial"/>
                <w:sz w:val="21"/>
                <w:szCs w:val="21"/>
              </w:rPr>
            </w:pPr>
            <w:r w:rsidRPr="00FA5E5F">
              <w:rPr>
                <w:rFonts w:ascii="Arial" w:hAnsi="Arial" w:cs="Arial"/>
                <w:sz w:val="21"/>
                <w:szCs w:val="21"/>
              </w:rPr>
              <w:t>See Guidance on Submissions paragraphs 27</w:t>
            </w:r>
            <w:r w:rsidR="001C61C8">
              <w:rPr>
                <w:rFonts w:ascii="Arial" w:hAnsi="Arial" w:cs="Arial"/>
                <w:sz w:val="21"/>
                <w:szCs w:val="21"/>
              </w:rPr>
              <w:t>5</w:t>
            </w:r>
            <w:r w:rsidRPr="00FA5E5F">
              <w:rPr>
                <w:rFonts w:ascii="Arial" w:hAnsi="Arial" w:cs="Arial"/>
                <w:sz w:val="21"/>
                <w:szCs w:val="21"/>
              </w:rPr>
              <w:t xml:space="preserve"> and 27</w:t>
            </w:r>
            <w:r w:rsidR="001C61C8">
              <w:rPr>
                <w:rFonts w:ascii="Arial" w:hAnsi="Arial" w:cs="Arial"/>
                <w:sz w:val="21"/>
                <w:szCs w:val="21"/>
              </w:rPr>
              <w:t>6</w:t>
            </w:r>
            <w:r w:rsidRPr="00FA5E5F">
              <w:rPr>
                <w:rFonts w:ascii="Arial" w:hAnsi="Arial" w:cs="Arial"/>
                <w:sz w:val="21"/>
                <w:szCs w:val="21"/>
              </w:rPr>
              <w:t>.</w:t>
            </w:r>
          </w:p>
        </w:tc>
      </w:tr>
      <w:tr w:rsidR="00FA5E5F" w:rsidRPr="00FA5E5F" w14:paraId="40F02AD1" w14:textId="77777777" w:rsidTr="0029629F">
        <w:tc>
          <w:tcPr>
            <w:tcW w:w="4553" w:type="dxa"/>
          </w:tcPr>
          <w:p w14:paraId="154A2089" w14:textId="77777777" w:rsidR="000F4FF4" w:rsidRPr="00FA5E5F" w:rsidRDefault="000F4FF4" w:rsidP="00FA5E5F">
            <w:pPr>
              <w:spacing w:line="300" w:lineRule="atLeast"/>
              <w:rPr>
                <w:rFonts w:ascii="Arial" w:hAnsi="Arial" w:cs="Arial"/>
                <w:sz w:val="21"/>
                <w:szCs w:val="21"/>
              </w:rPr>
            </w:pPr>
            <w:proofErr w:type="spellStart"/>
            <w:r w:rsidRPr="00FA5E5F">
              <w:rPr>
                <w:rFonts w:ascii="Arial" w:hAnsi="Arial" w:cs="Arial"/>
                <w:sz w:val="21"/>
                <w:szCs w:val="21"/>
              </w:rPr>
              <w:t>isCriminologyOutput</w:t>
            </w:r>
            <w:proofErr w:type="spellEnd"/>
          </w:p>
        </w:tc>
        <w:tc>
          <w:tcPr>
            <w:tcW w:w="1257" w:type="dxa"/>
          </w:tcPr>
          <w:p w14:paraId="57CEDADF" w14:textId="77777777" w:rsidR="000F4FF4" w:rsidRPr="00FA5E5F" w:rsidRDefault="000F4FF4"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35AF7235" w14:textId="77777777" w:rsidR="000F4FF4" w:rsidRPr="00FA5E5F" w:rsidRDefault="000F4FF4" w:rsidP="00FA5E5F">
            <w:pPr>
              <w:spacing w:line="300" w:lineRule="atLeast"/>
              <w:rPr>
                <w:rFonts w:ascii="Arial" w:hAnsi="Arial" w:cs="Arial"/>
                <w:sz w:val="21"/>
                <w:szCs w:val="21"/>
              </w:rPr>
            </w:pPr>
          </w:p>
        </w:tc>
        <w:tc>
          <w:tcPr>
            <w:tcW w:w="4962" w:type="dxa"/>
          </w:tcPr>
          <w:p w14:paraId="26BD22E3" w14:textId="5F25A881" w:rsidR="000F4FF4" w:rsidRPr="00FA5E5F" w:rsidRDefault="009E1B64" w:rsidP="001C61C8">
            <w:pPr>
              <w:spacing w:line="300" w:lineRule="atLeast"/>
              <w:rPr>
                <w:rFonts w:ascii="Arial" w:hAnsi="Arial" w:cs="Arial"/>
                <w:sz w:val="21"/>
                <w:szCs w:val="21"/>
              </w:rPr>
            </w:pPr>
            <w:r w:rsidRPr="00FA5E5F">
              <w:rPr>
                <w:rFonts w:ascii="Arial" w:hAnsi="Arial" w:cs="Arial"/>
                <w:sz w:val="21"/>
                <w:szCs w:val="21"/>
              </w:rPr>
              <w:t>See Guidance on Submissions paragraphs 27</w:t>
            </w:r>
            <w:r w:rsidR="001C61C8">
              <w:rPr>
                <w:rFonts w:ascii="Arial" w:hAnsi="Arial" w:cs="Arial"/>
                <w:sz w:val="21"/>
                <w:szCs w:val="21"/>
              </w:rPr>
              <w:t>7</w:t>
            </w:r>
            <w:r w:rsidRPr="00FA5E5F">
              <w:rPr>
                <w:rFonts w:ascii="Arial" w:hAnsi="Arial" w:cs="Arial"/>
                <w:sz w:val="21"/>
                <w:szCs w:val="21"/>
              </w:rPr>
              <w:t xml:space="preserve"> and 27</w:t>
            </w:r>
            <w:r w:rsidR="001C61C8">
              <w:rPr>
                <w:rFonts w:ascii="Arial" w:hAnsi="Arial" w:cs="Arial"/>
                <w:sz w:val="21"/>
                <w:szCs w:val="21"/>
              </w:rPr>
              <w:t>8</w:t>
            </w:r>
            <w:r w:rsidRPr="00FA5E5F">
              <w:rPr>
                <w:rFonts w:ascii="Arial" w:hAnsi="Arial" w:cs="Arial"/>
                <w:sz w:val="21"/>
                <w:szCs w:val="21"/>
              </w:rPr>
              <w:t>.</w:t>
            </w:r>
          </w:p>
        </w:tc>
      </w:tr>
      <w:tr w:rsidR="00FA5E5F" w:rsidRPr="00FA5E5F" w14:paraId="1036520F" w14:textId="77777777" w:rsidTr="0029629F">
        <w:tc>
          <w:tcPr>
            <w:tcW w:w="4553" w:type="dxa"/>
          </w:tcPr>
          <w:p w14:paraId="58A77149" w14:textId="77777777" w:rsidR="009E1B64" w:rsidRPr="00FA5E5F" w:rsidRDefault="009E1B64" w:rsidP="00FA5E5F">
            <w:pPr>
              <w:spacing w:line="300" w:lineRule="atLeast"/>
              <w:rPr>
                <w:rFonts w:ascii="Arial" w:hAnsi="Arial" w:cs="Arial"/>
                <w:sz w:val="21"/>
                <w:szCs w:val="21"/>
              </w:rPr>
            </w:pPr>
            <w:proofErr w:type="spellStart"/>
            <w:r w:rsidRPr="00FA5E5F">
              <w:rPr>
                <w:rFonts w:ascii="Arial" w:hAnsi="Arial" w:cs="Arial"/>
                <w:sz w:val="21"/>
                <w:szCs w:val="21"/>
              </w:rPr>
              <w:t>isNonEnglishLanguage</w:t>
            </w:r>
            <w:proofErr w:type="spellEnd"/>
          </w:p>
        </w:tc>
        <w:tc>
          <w:tcPr>
            <w:tcW w:w="1257" w:type="dxa"/>
          </w:tcPr>
          <w:p w14:paraId="2AB1E3CC" w14:textId="77777777" w:rsidR="009E1B64" w:rsidRPr="00FA5E5F" w:rsidRDefault="009E1B64"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057CE0A1" w14:textId="77777777" w:rsidR="009E1B64" w:rsidRPr="00FA5E5F" w:rsidRDefault="009E1B64" w:rsidP="00FA5E5F">
            <w:pPr>
              <w:spacing w:line="300" w:lineRule="atLeast"/>
              <w:rPr>
                <w:rFonts w:ascii="Arial" w:hAnsi="Arial" w:cs="Arial"/>
                <w:sz w:val="21"/>
                <w:szCs w:val="21"/>
              </w:rPr>
            </w:pPr>
          </w:p>
        </w:tc>
        <w:tc>
          <w:tcPr>
            <w:tcW w:w="4962" w:type="dxa"/>
            <w:vMerge w:val="restart"/>
          </w:tcPr>
          <w:p w14:paraId="22C239F6" w14:textId="18BAECBE" w:rsidR="009E1B64" w:rsidRPr="00FA5E5F" w:rsidRDefault="009E1B64" w:rsidP="00FA5E5F">
            <w:pPr>
              <w:spacing w:line="300" w:lineRule="atLeast"/>
              <w:rPr>
                <w:rFonts w:ascii="Arial" w:hAnsi="Arial" w:cs="Arial"/>
                <w:sz w:val="21"/>
                <w:szCs w:val="21"/>
              </w:rPr>
            </w:pPr>
            <w:r w:rsidRPr="00FA5E5F">
              <w:rPr>
                <w:rFonts w:ascii="Arial" w:hAnsi="Arial" w:cs="Arial"/>
                <w:sz w:val="21"/>
                <w:szCs w:val="21"/>
              </w:rPr>
              <w:t>See Guidance on Submissions paragraphs 28</w:t>
            </w:r>
            <w:r w:rsidR="001C61C8">
              <w:rPr>
                <w:rFonts w:ascii="Arial" w:hAnsi="Arial" w:cs="Arial"/>
                <w:sz w:val="21"/>
                <w:szCs w:val="21"/>
              </w:rPr>
              <w:t>5</w:t>
            </w:r>
            <w:r w:rsidRPr="00FA5E5F">
              <w:rPr>
                <w:rFonts w:ascii="Arial" w:hAnsi="Arial" w:cs="Arial"/>
                <w:sz w:val="21"/>
                <w:szCs w:val="21"/>
              </w:rPr>
              <w:t xml:space="preserve"> to 28</w:t>
            </w:r>
            <w:r w:rsidR="001C61C8">
              <w:rPr>
                <w:rFonts w:ascii="Arial" w:hAnsi="Arial" w:cs="Arial"/>
                <w:sz w:val="21"/>
                <w:szCs w:val="21"/>
              </w:rPr>
              <w:t>7</w:t>
            </w:r>
            <w:r w:rsidRPr="00FA5E5F">
              <w:rPr>
                <w:rFonts w:ascii="Arial" w:hAnsi="Arial" w:cs="Arial"/>
                <w:sz w:val="21"/>
                <w:szCs w:val="21"/>
              </w:rPr>
              <w:t xml:space="preserve">. </w:t>
            </w:r>
          </w:p>
        </w:tc>
      </w:tr>
      <w:tr w:rsidR="00FA5E5F" w:rsidRPr="00FA5E5F" w14:paraId="24D1D7BA" w14:textId="77777777" w:rsidTr="0029629F">
        <w:tc>
          <w:tcPr>
            <w:tcW w:w="4553" w:type="dxa"/>
          </w:tcPr>
          <w:p w14:paraId="0EF6CC10" w14:textId="77777777" w:rsidR="009E1B64" w:rsidRPr="00FA5E5F" w:rsidRDefault="009E1B64" w:rsidP="00FA5E5F">
            <w:pPr>
              <w:spacing w:line="300" w:lineRule="atLeast"/>
              <w:rPr>
                <w:rFonts w:ascii="Arial" w:hAnsi="Arial" w:cs="Arial"/>
                <w:sz w:val="21"/>
                <w:szCs w:val="21"/>
              </w:rPr>
            </w:pPr>
            <w:proofErr w:type="spellStart"/>
            <w:r w:rsidRPr="00FA5E5F">
              <w:rPr>
                <w:rFonts w:ascii="Arial" w:hAnsi="Arial" w:cs="Arial"/>
                <w:sz w:val="21"/>
                <w:szCs w:val="21"/>
              </w:rPr>
              <w:t>englishAbstract</w:t>
            </w:r>
            <w:proofErr w:type="spellEnd"/>
          </w:p>
        </w:tc>
        <w:tc>
          <w:tcPr>
            <w:tcW w:w="1257" w:type="dxa"/>
          </w:tcPr>
          <w:p w14:paraId="2CFF47A6" w14:textId="77777777" w:rsidR="009E1B64" w:rsidRPr="00FA5E5F" w:rsidRDefault="009E1B6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586C69DE" w14:textId="77777777" w:rsidR="009E1B64" w:rsidRPr="00FA5E5F" w:rsidRDefault="009E1B64" w:rsidP="00FA5E5F">
            <w:pPr>
              <w:spacing w:line="300" w:lineRule="atLeast"/>
              <w:rPr>
                <w:rFonts w:ascii="Arial" w:hAnsi="Arial" w:cs="Arial"/>
                <w:sz w:val="21"/>
                <w:szCs w:val="21"/>
              </w:rPr>
            </w:pPr>
            <w:r w:rsidRPr="00FA5E5F">
              <w:rPr>
                <w:rFonts w:ascii="Arial" w:hAnsi="Arial" w:cs="Arial"/>
                <w:sz w:val="21"/>
                <w:szCs w:val="21"/>
              </w:rPr>
              <w:t>Maximum length 7,500 characters</w:t>
            </w:r>
          </w:p>
        </w:tc>
        <w:tc>
          <w:tcPr>
            <w:tcW w:w="4962" w:type="dxa"/>
            <w:vMerge/>
          </w:tcPr>
          <w:p w14:paraId="52265D30" w14:textId="77777777" w:rsidR="009E1B64" w:rsidRPr="00FA5E5F" w:rsidRDefault="009E1B64" w:rsidP="00FA5E5F">
            <w:pPr>
              <w:spacing w:line="300" w:lineRule="atLeast"/>
              <w:rPr>
                <w:rFonts w:ascii="Arial" w:hAnsi="Arial" w:cs="Arial"/>
                <w:sz w:val="21"/>
                <w:szCs w:val="21"/>
              </w:rPr>
            </w:pPr>
          </w:p>
        </w:tc>
      </w:tr>
      <w:tr w:rsidR="00FA5E5F" w:rsidRPr="00FA5E5F" w14:paraId="5D23A46E" w14:textId="77777777" w:rsidTr="0029629F">
        <w:tc>
          <w:tcPr>
            <w:tcW w:w="4553" w:type="dxa"/>
          </w:tcPr>
          <w:p w14:paraId="214DB385"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lastRenderedPageBreak/>
              <w:t>i</w:t>
            </w:r>
            <w:r w:rsidR="00C270C4" w:rsidRPr="00FA5E5F">
              <w:rPr>
                <w:rFonts w:ascii="Arial" w:hAnsi="Arial" w:cs="Arial"/>
                <w:sz w:val="21"/>
                <w:szCs w:val="21"/>
              </w:rPr>
              <w:t>sInterdisciplinary</w:t>
            </w:r>
            <w:proofErr w:type="spellEnd"/>
          </w:p>
        </w:tc>
        <w:tc>
          <w:tcPr>
            <w:tcW w:w="1257" w:type="dxa"/>
          </w:tcPr>
          <w:p w14:paraId="3CECAA97"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5E594250" w14:textId="77777777" w:rsidR="00C270C4" w:rsidRPr="00FA5E5F" w:rsidRDefault="00C270C4" w:rsidP="00FA5E5F">
            <w:pPr>
              <w:spacing w:line="300" w:lineRule="atLeast"/>
              <w:rPr>
                <w:rFonts w:ascii="Arial" w:hAnsi="Arial" w:cs="Arial"/>
                <w:sz w:val="21"/>
                <w:szCs w:val="21"/>
              </w:rPr>
            </w:pPr>
          </w:p>
        </w:tc>
        <w:tc>
          <w:tcPr>
            <w:tcW w:w="4962" w:type="dxa"/>
          </w:tcPr>
          <w:p w14:paraId="2151E0A3" w14:textId="17458986" w:rsidR="00C270C4" w:rsidRPr="00FA5E5F" w:rsidRDefault="009E1B64" w:rsidP="00C3669F">
            <w:pPr>
              <w:spacing w:line="300" w:lineRule="atLeast"/>
              <w:rPr>
                <w:rFonts w:ascii="Arial" w:hAnsi="Arial" w:cs="Arial"/>
                <w:sz w:val="21"/>
                <w:szCs w:val="21"/>
              </w:rPr>
            </w:pPr>
            <w:r w:rsidRPr="00FA5E5F">
              <w:rPr>
                <w:rFonts w:ascii="Arial" w:hAnsi="Arial" w:cs="Arial"/>
                <w:sz w:val="21"/>
                <w:szCs w:val="21"/>
              </w:rPr>
              <w:t>See Guidance on Submissions paragraphs 27</w:t>
            </w:r>
            <w:r w:rsidR="00C3669F">
              <w:rPr>
                <w:rFonts w:ascii="Arial" w:hAnsi="Arial" w:cs="Arial"/>
                <w:sz w:val="21"/>
                <w:szCs w:val="21"/>
              </w:rPr>
              <w:t>3</w:t>
            </w:r>
            <w:r w:rsidRPr="00FA5E5F">
              <w:rPr>
                <w:rFonts w:ascii="Arial" w:hAnsi="Arial" w:cs="Arial"/>
                <w:sz w:val="21"/>
                <w:szCs w:val="21"/>
              </w:rPr>
              <w:t xml:space="preserve"> and 27</w:t>
            </w:r>
            <w:r w:rsidR="00C3669F">
              <w:rPr>
                <w:rFonts w:ascii="Arial" w:hAnsi="Arial" w:cs="Arial"/>
                <w:sz w:val="21"/>
                <w:szCs w:val="21"/>
              </w:rPr>
              <w:t>4</w:t>
            </w:r>
            <w:r w:rsidRPr="00FA5E5F">
              <w:rPr>
                <w:rFonts w:ascii="Arial" w:hAnsi="Arial" w:cs="Arial"/>
                <w:sz w:val="21"/>
                <w:szCs w:val="21"/>
              </w:rPr>
              <w:t>.</w:t>
            </w:r>
          </w:p>
        </w:tc>
      </w:tr>
      <w:tr w:rsidR="00FA5E5F" w:rsidRPr="00FA5E5F" w14:paraId="7994BF3D" w14:textId="77777777" w:rsidTr="0029629F">
        <w:tc>
          <w:tcPr>
            <w:tcW w:w="4553" w:type="dxa"/>
          </w:tcPr>
          <w:p w14:paraId="3B67FA49" w14:textId="77777777" w:rsidR="009E1B64" w:rsidRPr="00FA5E5F" w:rsidRDefault="009E1B64" w:rsidP="00FA5E5F">
            <w:pPr>
              <w:spacing w:line="300" w:lineRule="atLeast"/>
              <w:rPr>
                <w:rFonts w:ascii="Arial" w:hAnsi="Arial" w:cs="Arial"/>
                <w:sz w:val="21"/>
                <w:szCs w:val="21"/>
              </w:rPr>
            </w:pPr>
            <w:proofErr w:type="spellStart"/>
            <w:r w:rsidRPr="00FA5E5F">
              <w:rPr>
                <w:rFonts w:ascii="Arial" w:hAnsi="Arial" w:cs="Arial"/>
                <w:sz w:val="21"/>
                <w:szCs w:val="21"/>
              </w:rPr>
              <w:t>proposeDoubleWeighting</w:t>
            </w:r>
            <w:proofErr w:type="spellEnd"/>
          </w:p>
        </w:tc>
        <w:tc>
          <w:tcPr>
            <w:tcW w:w="1257" w:type="dxa"/>
          </w:tcPr>
          <w:p w14:paraId="1EF992B2" w14:textId="77777777" w:rsidR="009E1B64" w:rsidRPr="00FA5E5F" w:rsidRDefault="009E1B64"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677D77C6" w14:textId="77777777" w:rsidR="009E1B64" w:rsidRPr="00FA5E5F" w:rsidRDefault="009E1B64" w:rsidP="00FA5E5F">
            <w:pPr>
              <w:spacing w:line="300" w:lineRule="atLeast"/>
              <w:rPr>
                <w:rFonts w:ascii="Arial" w:hAnsi="Arial" w:cs="Arial"/>
                <w:sz w:val="21"/>
                <w:szCs w:val="21"/>
              </w:rPr>
            </w:pPr>
          </w:p>
        </w:tc>
        <w:tc>
          <w:tcPr>
            <w:tcW w:w="4962" w:type="dxa"/>
            <w:vMerge w:val="restart"/>
          </w:tcPr>
          <w:p w14:paraId="5368E136" w14:textId="29740628" w:rsidR="009E1B64" w:rsidRPr="00FA5E5F" w:rsidRDefault="009E1B64" w:rsidP="00FA5E5F">
            <w:pPr>
              <w:spacing w:line="300" w:lineRule="atLeast"/>
              <w:rPr>
                <w:rFonts w:ascii="Arial" w:hAnsi="Arial" w:cs="Arial"/>
                <w:sz w:val="21"/>
                <w:szCs w:val="21"/>
              </w:rPr>
            </w:pPr>
            <w:r w:rsidRPr="00FA5E5F">
              <w:rPr>
                <w:rFonts w:ascii="Arial" w:hAnsi="Arial" w:cs="Arial"/>
                <w:sz w:val="21"/>
                <w:szCs w:val="21"/>
              </w:rPr>
              <w:t>See Guidance on Submissions paragraphs 27</w:t>
            </w:r>
            <w:r w:rsidR="00C3669F">
              <w:rPr>
                <w:rFonts w:ascii="Arial" w:hAnsi="Arial" w:cs="Arial"/>
                <w:sz w:val="21"/>
                <w:szCs w:val="21"/>
              </w:rPr>
              <w:t>9</w:t>
            </w:r>
            <w:r w:rsidRPr="00FA5E5F">
              <w:rPr>
                <w:rFonts w:ascii="Arial" w:hAnsi="Arial" w:cs="Arial"/>
                <w:sz w:val="21"/>
                <w:szCs w:val="21"/>
              </w:rPr>
              <w:t xml:space="preserve"> to 28</w:t>
            </w:r>
            <w:r w:rsidR="00C3669F">
              <w:rPr>
                <w:rFonts w:ascii="Arial" w:hAnsi="Arial" w:cs="Arial"/>
                <w:sz w:val="21"/>
                <w:szCs w:val="21"/>
              </w:rPr>
              <w:t>3</w:t>
            </w:r>
            <w:r w:rsidRPr="00FA5E5F">
              <w:rPr>
                <w:rFonts w:ascii="Arial" w:hAnsi="Arial" w:cs="Arial"/>
                <w:sz w:val="21"/>
                <w:szCs w:val="21"/>
              </w:rPr>
              <w:t>.</w:t>
            </w:r>
          </w:p>
        </w:tc>
      </w:tr>
      <w:tr w:rsidR="00FA5E5F" w:rsidRPr="00FA5E5F" w14:paraId="44B89D25" w14:textId="77777777" w:rsidTr="0029629F">
        <w:tc>
          <w:tcPr>
            <w:tcW w:w="4553" w:type="dxa"/>
          </w:tcPr>
          <w:p w14:paraId="5A797335" w14:textId="77777777" w:rsidR="009E1B64" w:rsidRPr="00FA5E5F" w:rsidRDefault="009E1B64" w:rsidP="00FA5E5F">
            <w:pPr>
              <w:spacing w:line="300" w:lineRule="atLeast"/>
              <w:rPr>
                <w:rFonts w:ascii="Arial" w:hAnsi="Arial" w:cs="Arial"/>
                <w:sz w:val="21"/>
                <w:szCs w:val="21"/>
              </w:rPr>
            </w:pPr>
            <w:proofErr w:type="spellStart"/>
            <w:r w:rsidRPr="00FA5E5F">
              <w:rPr>
                <w:rFonts w:ascii="Arial" w:hAnsi="Arial" w:cs="Arial"/>
                <w:sz w:val="21"/>
                <w:szCs w:val="21"/>
              </w:rPr>
              <w:t>doubleWeightingStatement</w:t>
            </w:r>
            <w:proofErr w:type="spellEnd"/>
          </w:p>
        </w:tc>
        <w:tc>
          <w:tcPr>
            <w:tcW w:w="1257" w:type="dxa"/>
          </w:tcPr>
          <w:p w14:paraId="00458F66" w14:textId="77777777" w:rsidR="009E1B64" w:rsidRPr="00FA5E5F" w:rsidRDefault="009E1B6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079AF90D" w14:textId="77777777" w:rsidR="009E1B64" w:rsidRPr="00FA5E5F" w:rsidRDefault="009E1B64" w:rsidP="00FA5E5F">
            <w:pPr>
              <w:spacing w:line="300" w:lineRule="atLeast"/>
              <w:rPr>
                <w:rFonts w:ascii="Arial" w:hAnsi="Arial" w:cs="Arial"/>
                <w:sz w:val="21"/>
                <w:szCs w:val="21"/>
              </w:rPr>
            </w:pPr>
            <w:r w:rsidRPr="00FA5E5F">
              <w:rPr>
                <w:rFonts w:ascii="Arial" w:hAnsi="Arial" w:cs="Arial"/>
                <w:sz w:val="21"/>
                <w:szCs w:val="21"/>
              </w:rPr>
              <w:t>Maximum length 7,500 characters</w:t>
            </w:r>
          </w:p>
        </w:tc>
        <w:tc>
          <w:tcPr>
            <w:tcW w:w="4962" w:type="dxa"/>
            <w:vMerge/>
          </w:tcPr>
          <w:p w14:paraId="5F5115A7" w14:textId="77777777" w:rsidR="009E1B64" w:rsidRPr="00FA5E5F" w:rsidRDefault="009E1B64" w:rsidP="00FA5E5F">
            <w:pPr>
              <w:spacing w:line="300" w:lineRule="atLeast"/>
              <w:rPr>
                <w:rFonts w:ascii="Arial" w:hAnsi="Arial" w:cs="Arial"/>
                <w:sz w:val="21"/>
                <w:szCs w:val="21"/>
              </w:rPr>
            </w:pPr>
          </w:p>
        </w:tc>
      </w:tr>
      <w:tr w:rsidR="00FA5E5F" w:rsidRPr="00FA5E5F" w14:paraId="700D7DA2" w14:textId="77777777" w:rsidTr="0029629F">
        <w:tc>
          <w:tcPr>
            <w:tcW w:w="4553" w:type="dxa"/>
          </w:tcPr>
          <w:p w14:paraId="79717E29"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d</w:t>
            </w:r>
            <w:r w:rsidR="00C270C4" w:rsidRPr="00FA5E5F">
              <w:rPr>
                <w:rFonts w:ascii="Arial" w:hAnsi="Arial" w:cs="Arial"/>
                <w:sz w:val="21"/>
                <w:szCs w:val="21"/>
              </w:rPr>
              <w:t>oubleWeightingReserve</w:t>
            </w:r>
            <w:proofErr w:type="spellEnd"/>
          </w:p>
        </w:tc>
        <w:tc>
          <w:tcPr>
            <w:tcW w:w="1257" w:type="dxa"/>
          </w:tcPr>
          <w:p w14:paraId="1201F66A"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7056FC5F"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4962" w:type="dxa"/>
          </w:tcPr>
          <w:p w14:paraId="541CCDBC" w14:textId="6AD52454"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The output identifier for the reserve for the pending publication</w:t>
            </w:r>
            <w:r w:rsidR="009E1B64" w:rsidRPr="00FA5E5F">
              <w:rPr>
                <w:rFonts w:ascii="Arial" w:hAnsi="Arial" w:cs="Arial"/>
                <w:sz w:val="21"/>
                <w:szCs w:val="21"/>
              </w:rPr>
              <w:t>.  See Guidance on Submissions paragraphs 27</w:t>
            </w:r>
            <w:r w:rsidR="00C3669F">
              <w:rPr>
                <w:rFonts w:ascii="Arial" w:hAnsi="Arial" w:cs="Arial"/>
                <w:sz w:val="21"/>
                <w:szCs w:val="21"/>
              </w:rPr>
              <w:t>9</w:t>
            </w:r>
            <w:r w:rsidR="009E1B64" w:rsidRPr="00FA5E5F">
              <w:rPr>
                <w:rFonts w:ascii="Arial" w:hAnsi="Arial" w:cs="Arial"/>
                <w:sz w:val="21"/>
                <w:szCs w:val="21"/>
              </w:rPr>
              <w:t xml:space="preserve"> to 28</w:t>
            </w:r>
            <w:r w:rsidR="00C3669F">
              <w:rPr>
                <w:rFonts w:ascii="Arial" w:hAnsi="Arial" w:cs="Arial"/>
                <w:sz w:val="21"/>
                <w:szCs w:val="21"/>
              </w:rPr>
              <w:t>3</w:t>
            </w:r>
            <w:r w:rsidR="009E1B64" w:rsidRPr="00FA5E5F">
              <w:rPr>
                <w:rFonts w:ascii="Arial" w:hAnsi="Arial" w:cs="Arial"/>
                <w:sz w:val="21"/>
                <w:szCs w:val="21"/>
              </w:rPr>
              <w:t>.</w:t>
            </w:r>
          </w:p>
        </w:tc>
      </w:tr>
      <w:tr w:rsidR="00FA5E5F" w:rsidRPr="00FA5E5F" w14:paraId="2E9DC2AF" w14:textId="77777777" w:rsidTr="0029629F">
        <w:tc>
          <w:tcPr>
            <w:tcW w:w="4553" w:type="dxa"/>
          </w:tcPr>
          <w:p w14:paraId="5099B5F9"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c</w:t>
            </w:r>
            <w:r w:rsidR="00C270C4" w:rsidRPr="00FA5E5F">
              <w:rPr>
                <w:rFonts w:ascii="Arial" w:hAnsi="Arial" w:cs="Arial"/>
                <w:sz w:val="21"/>
                <w:szCs w:val="21"/>
              </w:rPr>
              <w:t>onflictedPanelMembers</w:t>
            </w:r>
            <w:proofErr w:type="spellEnd"/>
          </w:p>
        </w:tc>
        <w:tc>
          <w:tcPr>
            <w:tcW w:w="1257" w:type="dxa"/>
          </w:tcPr>
          <w:p w14:paraId="33E6F0B1"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3DAC8AF8"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Maximum length 512 characters</w:t>
            </w:r>
          </w:p>
        </w:tc>
        <w:tc>
          <w:tcPr>
            <w:tcW w:w="4962" w:type="dxa"/>
          </w:tcPr>
          <w:p w14:paraId="1F5C2FAD" w14:textId="573DD6D5" w:rsidR="00C270C4" w:rsidRPr="00FA5E5F" w:rsidRDefault="009E1B64" w:rsidP="00FA5E5F">
            <w:pPr>
              <w:spacing w:line="300" w:lineRule="atLeast"/>
              <w:rPr>
                <w:rFonts w:ascii="Arial" w:hAnsi="Arial" w:cs="Arial"/>
                <w:sz w:val="21"/>
                <w:szCs w:val="21"/>
              </w:rPr>
            </w:pPr>
            <w:r w:rsidRPr="00FA5E5F">
              <w:rPr>
                <w:rFonts w:ascii="Arial" w:hAnsi="Arial" w:cs="Arial"/>
                <w:sz w:val="21"/>
                <w:szCs w:val="21"/>
              </w:rPr>
              <w:t>See Guidance on Submissions paragraphs 26</w:t>
            </w:r>
            <w:r w:rsidR="00716ADF">
              <w:rPr>
                <w:rFonts w:ascii="Arial" w:hAnsi="Arial" w:cs="Arial"/>
                <w:sz w:val="21"/>
                <w:szCs w:val="21"/>
              </w:rPr>
              <w:t>1</w:t>
            </w:r>
            <w:r w:rsidRPr="00FA5E5F">
              <w:rPr>
                <w:rFonts w:ascii="Arial" w:hAnsi="Arial" w:cs="Arial"/>
                <w:sz w:val="21"/>
                <w:szCs w:val="21"/>
              </w:rPr>
              <w:t xml:space="preserve"> to 26</w:t>
            </w:r>
            <w:r w:rsidR="00716ADF">
              <w:rPr>
                <w:rFonts w:ascii="Arial" w:hAnsi="Arial" w:cs="Arial"/>
                <w:sz w:val="21"/>
                <w:szCs w:val="21"/>
              </w:rPr>
              <w:t>3</w:t>
            </w:r>
            <w:r w:rsidRPr="00FA5E5F">
              <w:rPr>
                <w:rFonts w:ascii="Arial" w:hAnsi="Arial" w:cs="Arial"/>
                <w:sz w:val="21"/>
                <w:szCs w:val="21"/>
              </w:rPr>
              <w:t>.</w:t>
            </w:r>
          </w:p>
        </w:tc>
      </w:tr>
      <w:tr w:rsidR="00FA5E5F" w:rsidRPr="00FA5E5F" w14:paraId="20E65473" w14:textId="77777777" w:rsidTr="0029629F">
        <w:tc>
          <w:tcPr>
            <w:tcW w:w="4553" w:type="dxa"/>
          </w:tcPr>
          <w:p w14:paraId="75428E4F"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c</w:t>
            </w:r>
            <w:r w:rsidR="00C270C4" w:rsidRPr="00FA5E5F">
              <w:rPr>
                <w:rFonts w:ascii="Arial" w:hAnsi="Arial" w:cs="Arial"/>
                <w:sz w:val="21"/>
                <w:szCs w:val="21"/>
              </w:rPr>
              <w:t>rossReferToUoa</w:t>
            </w:r>
            <w:proofErr w:type="spellEnd"/>
          </w:p>
        </w:tc>
        <w:tc>
          <w:tcPr>
            <w:tcW w:w="1257" w:type="dxa"/>
          </w:tcPr>
          <w:p w14:paraId="155A6BA1"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Number</w:t>
            </w:r>
          </w:p>
        </w:tc>
        <w:tc>
          <w:tcPr>
            <w:tcW w:w="3824" w:type="dxa"/>
          </w:tcPr>
          <w:p w14:paraId="48DFCDF0"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Between 1 and 34</w:t>
            </w:r>
          </w:p>
        </w:tc>
        <w:tc>
          <w:tcPr>
            <w:tcW w:w="4962" w:type="dxa"/>
          </w:tcPr>
          <w:p w14:paraId="4CEC50D8" w14:textId="6EDCFBA0" w:rsidR="00C270C4" w:rsidRPr="00FA5E5F" w:rsidRDefault="00E52ADF" w:rsidP="00716ADF">
            <w:pPr>
              <w:spacing w:line="300" w:lineRule="atLeast"/>
              <w:rPr>
                <w:rFonts w:ascii="Arial" w:hAnsi="Arial" w:cs="Arial"/>
                <w:sz w:val="21"/>
                <w:szCs w:val="21"/>
              </w:rPr>
            </w:pPr>
            <w:r w:rsidRPr="00FA5E5F">
              <w:rPr>
                <w:rFonts w:ascii="Arial" w:hAnsi="Arial" w:cs="Arial"/>
                <w:sz w:val="21"/>
                <w:szCs w:val="21"/>
              </w:rPr>
              <w:t xml:space="preserve">See Panel criteria paragraphs </w:t>
            </w:r>
            <w:r w:rsidR="00716ADF">
              <w:rPr>
                <w:rFonts w:ascii="Arial" w:hAnsi="Arial" w:cs="Arial"/>
                <w:sz w:val="21"/>
                <w:szCs w:val="21"/>
              </w:rPr>
              <w:t>399</w:t>
            </w:r>
            <w:r w:rsidR="00716ADF" w:rsidRPr="00FA5E5F">
              <w:rPr>
                <w:rFonts w:ascii="Arial" w:hAnsi="Arial" w:cs="Arial"/>
                <w:sz w:val="21"/>
                <w:szCs w:val="21"/>
              </w:rPr>
              <w:t xml:space="preserve"> </w:t>
            </w:r>
            <w:r w:rsidRPr="00FA5E5F">
              <w:rPr>
                <w:rFonts w:ascii="Arial" w:hAnsi="Arial" w:cs="Arial"/>
                <w:sz w:val="21"/>
                <w:szCs w:val="21"/>
              </w:rPr>
              <w:t>to 40</w:t>
            </w:r>
            <w:r w:rsidR="00716ADF">
              <w:rPr>
                <w:rFonts w:ascii="Arial" w:hAnsi="Arial" w:cs="Arial"/>
                <w:sz w:val="21"/>
                <w:szCs w:val="21"/>
              </w:rPr>
              <w:t>4</w:t>
            </w:r>
            <w:r w:rsidRPr="00FA5E5F">
              <w:rPr>
                <w:rFonts w:ascii="Arial" w:hAnsi="Arial" w:cs="Arial"/>
                <w:sz w:val="21"/>
                <w:szCs w:val="21"/>
              </w:rPr>
              <w:t>.</w:t>
            </w:r>
          </w:p>
        </w:tc>
      </w:tr>
      <w:tr w:rsidR="00FA5E5F" w:rsidRPr="00FA5E5F" w14:paraId="751500B9" w14:textId="77777777" w:rsidTr="0029629F">
        <w:tc>
          <w:tcPr>
            <w:tcW w:w="4553" w:type="dxa"/>
          </w:tcPr>
          <w:p w14:paraId="3F427B6C" w14:textId="777777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a</w:t>
            </w:r>
            <w:r w:rsidR="00C270C4" w:rsidRPr="00FA5E5F">
              <w:rPr>
                <w:rFonts w:ascii="Arial" w:hAnsi="Arial" w:cs="Arial"/>
                <w:sz w:val="21"/>
                <w:szCs w:val="21"/>
              </w:rPr>
              <w:t>dditionalInformation</w:t>
            </w:r>
            <w:proofErr w:type="spellEnd"/>
          </w:p>
        </w:tc>
        <w:tc>
          <w:tcPr>
            <w:tcW w:w="1257" w:type="dxa"/>
          </w:tcPr>
          <w:p w14:paraId="7485A830" w14:textId="77777777" w:rsidR="00C270C4" w:rsidRPr="00FA5E5F" w:rsidRDefault="00C270C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46921DFE" w14:textId="77777777" w:rsidR="00C270C4" w:rsidRPr="00FA5E5F" w:rsidRDefault="00D95916" w:rsidP="00FA5E5F">
            <w:pPr>
              <w:spacing w:line="300" w:lineRule="atLeast"/>
              <w:rPr>
                <w:rFonts w:ascii="Arial" w:hAnsi="Arial" w:cs="Arial"/>
                <w:sz w:val="21"/>
                <w:szCs w:val="21"/>
              </w:rPr>
            </w:pPr>
            <w:r w:rsidRPr="00FA5E5F">
              <w:rPr>
                <w:rFonts w:ascii="Arial" w:hAnsi="Arial" w:cs="Arial"/>
                <w:sz w:val="21"/>
                <w:szCs w:val="21"/>
              </w:rPr>
              <w:t>Maximum length 7,500 characters</w:t>
            </w:r>
          </w:p>
        </w:tc>
        <w:tc>
          <w:tcPr>
            <w:tcW w:w="4962" w:type="dxa"/>
          </w:tcPr>
          <w:p w14:paraId="6E956A1E" w14:textId="2EAE2E46" w:rsidR="00C270C4" w:rsidRPr="00FA5E5F" w:rsidRDefault="009E1B64" w:rsidP="00C83D2E">
            <w:pPr>
              <w:spacing w:line="300" w:lineRule="atLeast"/>
              <w:rPr>
                <w:rFonts w:ascii="Arial" w:hAnsi="Arial" w:cs="Arial"/>
                <w:sz w:val="21"/>
                <w:szCs w:val="21"/>
              </w:rPr>
            </w:pPr>
            <w:r w:rsidRPr="00FA5E5F">
              <w:rPr>
                <w:rFonts w:ascii="Arial" w:hAnsi="Arial" w:cs="Arial"/>
                <w:sz w:val="21"/>
                <w:szCs w:val="21"/>
              </w:rPr>
              <w:t>See Guidance on Submissions paragraphs 28</w:t>
            </w:r>
            <w:r w:rsidR="00C83D2E">
              <w:rPr>
                <w:rFonts w:ascii="Arial" w:hAnsi="Arial" w:cs="Arial"/>
                <w:sz w:val="21"/>
                <w:szCs w:val="21"/>
              </w:rPr>
              <w:t>4</w:t>
            </w:r>
            <w:r w:rsidRPr="00FA5E5F">
              <w:rPr>
                <w:rFonts w:ascii="Arial" w:hAnsi="Arial" w:cs="Arial"/>
                <w:sz w:val="21"/>
                <w:szCs w:val="21"/>
              </w:rPr>
              <w:t>.</w:t>
            </w:r>
          </w:p>
        </w:tc>
      </w:tr>
      <w:tr w:rsidR="009E7174" w:rsidRPr="00FA5E5F" w14:paraId="34A536BA" w14:textId="77777777" w:rsidTr="0029629F">
        <w:tc>
          <w:tcPr>
            <w:tcW w:w="4553" w:type="dxa"/>
          </w:tcPr>
          <w:p w14:paraId="02C25FEF" w14:textId="5820D312" w:rsidR="009E7174" w:rsidRPr="009E7174" w:rsidRDefault="009E7174" w:rsidP="00FA5E5F">
            <w:pPr>
              <w:spacing w:line="300" w:lineRule="atLeast"/>
              <w:rPr>
                <w:rFonts w:ascii="Arial" w:hAnsi="Arial" w:cs="Arial"/>
                <w:sz w:val="21"/>
                <w:szCs w:val="21"/>
                <w:highlight w:val="green"/>
              </w:rPr>
            </w:pPr>
            <w:r w:rsidRPr="009E7174">
              <w:rPr>
                <w:rFonts w:ascii="Arial" w:hAnsi="Arial" w:cs="Arial"/>
                <w:sz w:val="21"/>
                <w:szCs w:val="21"/>
                <w:highlight w:val="green"/>
                <w:shd w:val="clear" w:color="auto" w:fill="FAF9F8"/>
              </w:rPr>
              <w:t>isDelayedByCovid19</w:t>
            </w:r>
          </w:p>
        </w:tc>
        <w:tc>
          <w:tcPr>
            <w:tcW w:w="1257" w:type="dxa"/>
          </w:tcPr>
          <w:p w14:paraId="75E71575" w14:textId="30C1907D" w:rsidR="009E7174" w:rsidRPr="009E7174" w:rsidRDefault="009E7174" w:rsidP="00FA5E5F">
            <w:pPr>
              <w:spacing w:line="300" w:lineRule="atLeast"/>
              <w:rPr>
                <w:rFonts w:ascii="Arial" w:hAnsi="Arial" w:cs="Arial"/>
                <w:sz w:val="21"/>
                <w:szCs w:val="21"/>
                <w:highlight w:val="green"/>
              </w:rPr>
            </w:pPr>
            <w:r w:rsidRPr="009E7174">
              <w:rPr>
                <w:rFonts w:ascii="Arial" w:hAnsi="Arial" w:cs="Arial"/>
                <w:sz w:val="21"/>
                <w:szCs w:val="21"/>
                <w:highlight w:val="green"/>
              </w:rPr>
              <w:t>Boolean</w:t>
            </w:r>
          </w:p>
        </w:tc>
        <w:tc>
          <w:tcPr>
            <w:tcW w:w="3824" w:type="dxa"/>
          </w:tcPr>
          <w:p w14:paraId="3D2F2E34" w14:textId="77777777" w:rsidR="009E7174" w:rsidRPr="009E7174" w:rsidRDefault="009E7174" w:rsidP="00FA5E5F">
            <w:pPr>
              <w:spacing w:line="300" w:lineRule="atLeast"/>
              <w:rPr>
                <w:rFonts w:ascii="Arial" w:hAnsi="Arial" w:cs="Arial"/>
                <w:sz w:val="21"/>
                <w:szCs w:val="21"/>
                <w:highlight w:val="green"/>
              </w:rPr>
            </w:pPr>
          </w:p>
        </w:tc>
        <w:tc>
          <w:tcPr>
            <w:tcW w:w="4962" w:type="dxa"/>
          </w:tcPr>
          <w:p w14:paraId="560C65AB" w14:textId="04A36302" w:rsidR="009E7174" w:rsidRPr="009E7174" w:rsidRDefault="000E4A87" w:rsidP="00C83D2E">
            <w:pPr>
              <w:spacing w:line="300" w:lineRule="atLeast"/>
              <w:rPr>
                <w:rFonts w:ascii="Arial" w:hAnsi="Arial" w:cs="Arial"/>
                <w:sz w:val="21"/>
                <w:szCs w:val="21"/>
                <w:highlight w:val="green"/>
              </w:rPr>
            </w:pPr>
            <w:hyperlink r:id="rId16" w:tgtFrame="_blank" w:history="1">
              <w:r w:rsidR="009E7174" w:rsidRPr="009E7174">
                <w:rPr>
                  <w:rStyle w:val="normaltextrun"/>
                  <w:rFonts w:ascii="Calibri" w:hAnsi="Calibri" w:cs="Calibri"/>
                  <w:color w:val="0000FF"/>
                  <w:highlight w:val="green"/>
                  <w:shd w:val="clear" w:color="auto" w:fill="FFFFFF"/>
                </w:rPr>
                <w:t>https://ref.ac.uk/media/1417/guidance-on-revisions-to-ref-2021-final.pdf</w:t>
              </w:r>
            </w:hyperlink>
            <w:r w:rsidR="009E7174" w:rsidRPr="009E7174">
              <w:rPr>
                <w:rStyle w:val="normaltextrun"/>
                <w:rFonts w:ascii="Calibri" w:hAnsi="Calibri" w:cs="Calibri"/>
                <w:color w:val="000000"/>
                <w:highlight w:val="green"/>
                <w:shd w:val="clear" w:color="auto" w:fill="FFFFFF"/>
              </w:rPr>
              <w:t> paras 28-40</w:t>
            </w:r>
            <w:r w:rsidR="009E7174" w:rsidRPr="009E7174">
              <w:rPr>
                <w:rStyle w:val="eop"/>
                <w:rFonts w:ascii="Calibri" w:hAnsi="Calibri" w:cs="Calibri"/>
                <w:color w:val="000000"/>
                <w:highlight w:val="green"/>
                <w:shd w:val="clear" w:color="auto" w:fill="FFFFFF"/>
              </w:rPr>
              <w:t> </w:t>
            </w:r>
          </w:p>
        </w:tc>
      </w:tr>
      <w:tr w:rsidR="009E7174" w:rsidRPr="00FA5E5F" w14:paraId="25B19937" w14:textId="77777777" w:rsidTr="0029629F">
        <w:tc>
          <w:tcPr>
            <w:tcW w:w="4553" w:type="dxa"/>
          </w:tcPr>
          <w:p w14:paraId="75BC6B0E" w14:textId="24850C65" w:rsidR="009E7174" w:rsidRPr="009E7174" w:rsidRDefault="009E7174" w:rsidP="00FA5E5F">
            <w:pPr>
              <w:spacing w:line="300" w:lineRule="atLeast"/>
              <w:rPr>
                <w:rFonts w:ascii="Arial" w:hAnsi="Arial" w:cs="Arial"/>
                <w:sz w:val="21"/>
                <w:szCs w:val="21"/>
                <w:highlight w:val="green"/>
              </w:rPr>
            </w:pPr>
            <w:r w:rsidRPr="009E7174">
              <w:rPr>
                <w:rFonts w:ascii="Arial" w:hAnsi="Arial" w:cs="Arial"/>
                <w:sz w:val="21"/>
                <w:szCs w:val="21"/>
                <w:highlight w:val="green"/>
                <w:shd w:val="clear" w:color="auto" w:fill="FAF9F8"/>
              </w:rPr>
              <w:t>covid19Statement</w:t>
            </w:r>
          </w:p>
        </w:tc>
        <w:tc>
          <w:tcPr>
            <w:tcW w:w="1257" w:type="dxa"/>
          </w:tcPr>
          <w:p w14:paraId="5863F285" w14:textId="0BE2148B" w:rsidR="009E7174" w:rsidRPr="009E7174" w:rsidRDefault="009E7174" w:rsidP="00FA5E5F">
            <w:pPr>
              <w:spacing w:line="300" w:lineRule="atLeast"/>
              <w:rPr>
                <w:rFonts w:ascii="Arial" w:hAnsi="Arial" w:cs="Arial"/>
                <w:sz w:val="21"/>
                <w:szCs w:val="21"/>
                <w:highlight w:val="green"/>
              </w:rPr>
            </w:pPr>
            <w:r w:rsidRPr="009E7174">
              <w:rPr>
                <w:rFonts w:ascii="Arial" w:hAnsi="Arial" w:cs="Arial"/>
                <w:sz w:val="21"/>
                <w:szCs w:val="21"/>
                <w:highlight w:val="green"/>
              </w:rPr>
              <w:t>String</w:t>
            </w:r>
          </w:p>
        </w:tc>
        <w:tc>
          <w:tcPr>
            <w:tcW w:w="3824" w:type="dxa"/>
          </w:tcPr>
          <w:p w14:paraId="0D5BAAAB" w14:textId="2E917A89" w:rsidR="009E7174" w:rsidRPr="009E7174" w:rsidRDefault="009E7174" w:rsidP="00FA5E5F">
            <w:pPr>
              <w:spacing w:line="300" w:lineRule="atLeast"/>
              <w:rPr>
                <w:rFonts w:ascii="Arial" w:hAnsi="Arial" w:cs="Arial"/>
                <w:sz w:val="21"/>
                <w:szCs w:val="21"/>
                <w:highlight w:val="green"/>
              </w:rPr>
            </w:pPr>
            <w:r w:rsidRPr="009E7174">
              <w:rPr>
                <w:rFonts w:ascii="Arial" w:hAnsi="Arial" w:cs="Arial"/>
                <w:sz w:val="21"/>
                <w:szCs w:val="21"/>
                <w:highlight w:val="green"/>
              </w:rPr>
              <w:t>Maximum length 7,500 characters</w:t>
            </w:r>
          </w:p>
        </w:tc>
        <w:tc>
          <w:tcPr>
            <w:tcW w:w="4962" w:type="dxa"/>
          </w:tcPr>
          <w:p w14:paraId="10AF0724" w14:textId="1ECBDBE0" w:rsidR="009E7174" w:rsidRPr="009E7174" w:rsidRDefault="000E4A87" w:rsidP="00C83D2E">
            <w:pPr>
              <w:spacing w:line="300" w:lineRule="atLeast"/>
              <w:rPr>
                <w:rFonts w:ascii="Arial" w:hAnsi="Arial" w:cs="Arial"/>
                <w:sz w:val="21"/>
                <w:szCs w:val="21"/>
                <w:highlight w:val="green"/>
              </w:rPr>
            </w:pPr>
            <w:hyperlink r:id="rId17" w:tgtFrame="_blank" w:history="1">
              <w:r w:rsidR="009E7174" w:rsidRPr="009E7174">
                <w:rPr>
                  <w:rStyle w:val="normaltextrun"/>
                  <w:rFonts w:ascii="Calibri" w:hAnsi="Calibri" w:cs="Calibri"/>
                  <w:color w:val="0000FF"/>
                  <w:highlight w:val="green"/>
                  <w:shd w:val="clear" w:color="auto" w:fill="FFFFFF"/>
                </w:rPr>
                <w:t>https://ref.ac.uk/media/1417/guidance-on-revisions-to-ref-2021-final.pdf</w:t>
              </w:r>
            </w:hyperlink>
            <w:r w:rsidR="009E7174" w:rsidRPr="009E7174">
              <w:rPr>
                <w:rStyle w:val="normaltextrun"/>
                <w:rFonts w:ascii="Calibri" w:hAnsi="Calibri" w:cs="Calibri"/>
                <w:color w:val="000000"/>
                <w:highlight w:val="green"/>
                <w:shd w:val="clear" w:color="auto" w:fill="FFFFFF"/>
              </w:rPr>
              <w:t> paras 28-40</w:t>
            </w:r>
            <w:r w:rsidR="009E7174" w:rsidRPr="009E7174">
              <w:rPr>
                <w:rStyle w:val="eop"/>
                <w:rFonts w:ascii="Calibri" w:hAnsi="Calibri" w:cs="Calibri"/>
                <w:color w:val="000000"/>
                <w:highlight w:val="green"/>
                <w:shd w:val="clear" w:color="auto" w:fill="FFFFFF"/>
              </w:rPr>
              <w:t> </w:t>
            </w:r>
          </w:p>
        </w:tc>
      </w:tr>
      <w:tr w:rsidR="00496665" w:rsidRPr="00A833D3" w14:paraId="625869CA" w14:textId="77777777" w:rsidTr="0029629F">
        <w:tc>
          <w:tcPr>
            <w:tcW w:w="4553" w:type="dxa"/>
          </w:tcPr>
          <w:p w14:paraId="076A0A85" w14:textId="2FAB8A07" w:rsidR="00496665" w:rsidRPr="00A833D3" w:rsidRDefault="00496665" w:rsidP="00FA5E5F">
            <w:pPr>
              <w:spacing w:line="300" w:lineRule="atLeast"/>
              <w:rPr>
                <w:rFonts w:ascii="Arial" w:hAnsi="Arial" w:cs="Arial"/>
                <w:sz w:val="18"/>
                <w:szCs w:val="18"/>
                <w:highlight w:val="yellow"/>
              </w:rPr>
            </w:pPr>
            <w:r w:rsidRPr="00A833D3">
              <w:rPr>
                <w:rFonts w:ascii="Arial" w:hAnsi="Arial" w:cs="Arial"/>
                <w:sz w:val="20"/>
                <w:szCs w:val="20"/>
                <w:highlight w:val="yellow"/>
              </w:rPr>
              <w:t>doesIncludeSignificantMaterialBefore2014</w:t>
            </w:r>
          </w:p>
        </w:tc>
        <w:tc>
          <w:tcPr>
            <w:tcW w:w="1257" w:type="dxa"/>
          </w:tcPr>
          <w:p w14:paraId="0A223F13" w14:textId="62DAE9CF" w:rsidR="00496665" w:rsidRPr="00A833D3" w:rsidRDefault="00496665" w:rsidP="00FA5E5F">
            <w:pPr>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boolean</w:t>
            </w:r>
            <w:proofErr w:type="spellEnd"/>
          </w:p>
        </w:tc>
        <w:tc>
          <w:tcPr>
            <w:tcW w:w="3824" w:type="dxa"/>
          </w:tcPr>
          <w:p w14:paraId="5EDA7C90" w14:textId="77777777" w:rsidR="00496665" w:rsidRPr="00A833D3" w:rsidRDefault="00496665" w:rsidP="00FA5E5F">
            <w:pPr>
              <w:spacing w:line="300" w:lineRule="atLeast"/>
              <w:rPr>
                <w:rFonts w:ascii="Arial" w:hAnsi="Arial" w:cs="Arial"/>
                <w:sz w:val="21"/>
                <w:szCs w:val="21"/>
                <w:highlight w:val="yellow"/>
              </w:rPr>
            </w:pPr>
          </w:p>
        </w:tc>
        <w:tc>
          <w:tcPr>
            <w:tcW w:w="4962" w:type="dxa"/>
          </w:tcPr>
          <w:p w14:paraId="7EE99725" w14:textId="47CF2E4E" w:rsidR="00496665" w:rsidRPr="00A833D3" w:rsidRDefault="00496665" w:rsidP="00FA5E5F">
            <w:pPr>
              <w:spacing w:line="300" w:lineRule="atLeast"/>
              <w:rPr>
                <w:rFonts w:ascii="Arial" w:hAnsi="Arial" w:cs="Arial"/>
                <w:sz w:val="21"/>
                <w:szCs w:val="21"/>
                <w:highlight w:val="yellow"/>
              </w:rPr>
            </w:pPr>
            <w:r w:rsidRPr="00A833D3">
              <w:rPr>
                <w:rFonts w:ascii="Arial" w:hAnsi="Arial" w:cs="Arial"/>
                <w:sz w:val="21"/>
                <w:szCs w:val="21"/>
                <w:highlight w:val="yellow"/>
              </w:rPr>
              <w:t xml:space="preserve">Indicates the additional information statement includes </w:t>
            </w:r>
            <w:r w:rsidR="0001372C" w:rsidRPr="00A833D3">
              <w:rPr>
                <w:rFonts w:ascii="Arial" w:hAnsi="Arial" w:cs="Arial"/>
                <w:sz w:val="21"/>
                <w:szCs w:val="21"/>
                <w:highlight w:val="yellow"/>
              </w:rPr>
              <w:t>a statement about significant material in common with an output submitted to REF 2014.</w:t>
            </w:r>
          </w:p>
        </w:tc>
      </w:tr>
      <w:tr w:rsidR="00496665" w:rsidRPr="00A833D3" w14:paraId="06BD147E" w14:textId="77777777" w:rsidTr="0029629F">
        <w:tc>
          <w:tcPr>
            <w:tcW w:w="4553" w:type="dxa"/>
          </w:tcPr>
          <w:p w14:paraId="36F1E2D8" w14:textId="2415F6D7" w:rsidR="00496665" w:rsidRPr="00A833D3" w:rsidRDefault="00496665" w:rsidP="00FA5E5F">
            <w:pPr>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doesIncludeResearchProcess</w:t>
            </w:r>
            <w:proofErr w:type="spellEnd"/>
          </w:p>
        </w:tc>
        <w:tc>
          <w:tcPr>
            <w:tcW w:w="1257" w:type="dxa"/>
          </w:tcPr>
          <w:p w14:paraId="78983CBA" w14:textId="79AB55F1" w:rsidR="00496665" w:rsidRPr="00A833D3" w:rsidRDefault="00496665" w:rsidP="00FA5E5F">
            <w:pPr>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boolean</w:t>
            </w:r>
            <w:proofErr w:type="spellEnd"/>
          </w:p>
        </w:tc>
        <w:tc>
          <w:tcPr>
            <w:tcW w:w="3824" w:type="dxa"/>
          </w:tcPr>
          <w:p w14:paraId="035E979F" w14:textId="77777777" w:rsidR="00496665" w:rsidRPr="00A833D3" w:rsidRDefault="00496665" w:rsidP="00FA5E5F">
            <w:pPr>
              <w:spacing w:line="300" w:lineRule="atLeast"/>
              <w:rPr>
                <w:rFonts w:ascii="Arial" w:hAnsi="Arial" w:cs="Arial"/>
                <w:sz w:val="21"/>
                <w:szCs w:val="21"/>
                <w:highlight w:val="yellow"/>
              </w:rPr>
            </w:pPr>
          </w:p>
        </w:tc>
        <w:tc>
          <w:tcPr>
            <w:tcW w:w="4962" w:type="dxa"/>
          </w:tcPr>
          <w:p w14:paraId="5EEB5F8A" w14:textId="4A4E924D" w:rsidR="00496665" w:rsidRPr="00A833D3" w:rsidRDefault="00496665" w:rsidP="00FA5E5F">
            <w:pPr>
              <w:spacing w:line="300" w:lineRule="atLeast"/>
              <w:rPr>
                <w:rFonts w:ascii="Arial" w:hAnsi="Arial" w:cs="Arial"/>
                <w:sz w:val="21"/>
                <w:szCs w:val="21"/>
                <w:highlight w:val="yellow"/>
              </w:rPr>
            </w:pPr>
            <w:r w:rsidRPr="00A833D3">
              <w:rPr>
                <w:rFonts w:ascii="Arial" w:hAnsi="Arial" w:cs="Arial"/>
                <w:sz w:val="21"/>
                <w:szCs w:val="21"/>
                <w:highlight w:val="yellow"/>
              </w:rPr>
              <w:t>Indicates the additional information statement includes</w:t>
            </w:r>
            <w:r w:rsidR="0001372C" w:rsidRPr="00A833D3">
              <w:rPr>
                <w:rFonts w:ascii="Arial" w:hAnsi="Arial" w:cs="Arial"/>
                <w:sz w:val="21"/>
                <w:szCs w:val="21"/>
                <w:highlight w:val="yellow"/>
              </w:rPr>
              <w:t xml:space="preserve"> information about the research process and/or content. </w:t>
            </w:r>
          </w:p>
        </w:tc>
      </w:tr>
      <w:tr w:rsidR="00496665" w:rsidRPr="00A833D3" w14:paraId="495555A8" w14:textId="77777777" w:rsidTr="0029629F">
        <w:tc>
          <w:tcPr>
            <w:tcW w:w="4553" w:type="dxa"/>
          </w:tcPr>
          <w:p w14:paraId="4990D2AE" w14:textId="12BEE561" w:rsidR="00496665" w:rsidRPr="00A833D3" w:rsidRDefault="00496665" w:rsidP="00FA5E5F">
            <w:pPr>
              <w:spacing w:line="300" w:lineRule="atLeast"/>
              <w:rPr>
                <w:rFonts w:ascii="Arial" w:hAnsi="Arial" w:cs="Arial"/>
                <w:sz w:val="20"/>
                <w:szCs w:val="20"/>
                <w:highlight w:val="yellow"/>
              </w:rPr>
            </w:pPr>
            <w:proofErr w:type="spellStart"/>
            <w:r w:rsidRPr="00A833D3">
              <w:rPr>
                <w:rFonts w:ascii="Arial" w:hAnsi="Arial" w:cs="Arial"/>
                <w:sz w:val="20"/>
                <w:szCs w:val="20"/>
                <w:highlight w:val="yellow"/>
              </w:rPr>
              <w:t>doesIncludeFactualInformationAboutSignificance</w:t>
            </w:r>
            <w:proofErr w:type="spellEnd"/>
          </w:p>
        </w:tc>
        <w:tc>
          <w:tcPr>
            <w:tcW w:w="1257" w:type="dxa"/>
          </w:tcPr>
          <w:p w14:paraId="53EF3C85" w14:textId="4072713C" w:rsidR="00496665" w:rsidRPr="00A833D3" w:rsidRDefault="00496665" w:rsidP="00FA5E5F">
            <w:pPr>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boolean</w:t>
            </w:r>
            <w:proofErr w:type="spellEnd"/>
          </w:p>
        </w:tc>
        <w:tc>
          <w:tcPr>
            <w:tcW w:w="3824" w:type="dxa"/>
          </w:tcPr>
          <w:p w14:paraId="1BF195F5" w14:textId="77777777" w:rsidR="00496665" w:rsidRPr="00A833D3" w:rsidRDefault="00496665" w:rsidP="00FA5E5F">
            <w:pPr>
              <w:spacing w:line="300" w:lineRule="atLeast"/>
              <w:rPr>
                <w:rFonts w:ascii="Arial" w:hAnsi="Arial" w:cs="Arial"/>
                <w:sz w:val="21"/>
                <w:szCs w:val="21"/>
                <w:highlight w:val="yellow"/>
              </w:rPr>
            </w:pPr>
          </w:p>
        </w:tc>
        <w:tc>
          <w:tcPr>
            <w:tcW w:w="4962" w:type="dxa"/>
          </w:tcPr>
          <w:p w14:paraId="1E12911A" w14:textId="3FECD217" w:rsidR="00496665" w:rsidRPr="00A833D3" w:rsidRDefault="00496665" w:rsidP="00FA5E5F">
            <w:pPr>
              <w:spacing w:line="300" w:lineRule="atLeast"/>
              <w:rPr>
                <w:rFonts w:ascii="Arial" w:hAnsi="Arial" w:cs="Arial"/>
                <w:sz w:val="21"/>
                <w:szCs w:val="21"/>
                <w:highlight w:val="yellow"/>
              </w:rPr>
            </w:pPr>
            <w:r w:rsidRPr="00A833D3">
              <w:rPr>
                <w:rFonts w:ascii="Arial" w:hAnsi="Arial" w:cs="Arial"/>
                <w:sz w:val="21"/>
                <w:szCs w:val="21"/>
                <w:highlight w:val="yellow"/>
              </w:rPr>
              <w:t xml:space="preserve">Indicates the additional information statement includes </w:t>
            </w:r>
            <w:r w:rsidR="0001372C" w:rsidRPr="00A833D3">
              <w:rPr>
                <w:rFonts w:ascii="Arial" w:hAnsi="Arial" w:cs="Arial"/>
                <w:sz w:val="21"/>
                <w:szCs w:val="21"/>
                <w:highlight w:val="yellow"/>
              </w:rPr>
              <w:t>factual information about the significance of the research.</w:t>
            </w:r>
          </w:p>
        </w:tc>
      </w:tr>
      <w:tr w:rsidR="00FA5E5F" w:rsidRPr="00FA5E5F" w14:paraId="2EDD824D" w14:textId="77777777" w:rsidTr="0029629F">
        <w:tc>
          <w:tcPr>
            <w:tcW w:w="4553" w:type="dxa"/>
          </w:tcPr>
          <w:p w14:paraId="41C9B4EA" w14:textId="42849477" w:rsidR="00C270C4"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r</w:t>
            </w:r>
            <w:r w:rsidR="009327C9" w:rsidRPr="00FA5E5F">
              <w:rPr>
                <w:rFonts w:ascii="Arial" w:hAnsi="Arial" w:cs="Arial"/>
                <w:sz w:val="21"/>
                <w:szCs w:val="21"/>
              </w:rPr>
              <w:t>esearchGroup</w:t>
            </w:r>
            <w:r w:rsidR="000E4A87">
              <w:rPr>
                <w:rFonts w:ascii="Arial" w:hAnsi="Arial" w:cs="Arial"/>
                <w:sz w:val="21"/>
                <w:szCs w:val="21"/>
              </w:rPr>
              <w:t>s</w:t>
            </w:r>
            <w:bookmarkStart w:id="2" w:name="_GoBack"/>
            <w:bookmarkEnd w:id="2"/>
            <w:proofErr w:type="spellEnd"/>
          </w:p>
        </w:tc>
        <w:tc>
          <w:tcPr>
            <w:tcW w:w="1257" w:type="dxa"/>
          </w:tcPr>
          <w:p w14:paraId="722E4AA6" w14:textId="77777777" w:rsidR="00C270C4" w:rsidRPr="00FA5E5F" w:rsidRDefault="009327C9" w:rsidP="00FA5E5F">
            <w:pPr>
              <w:spacing w:line="300" w:lineRule="atLeast"/>
              <w:rPr>
                <w:rFonts w:ascii="Arial" w:hAnsi="Arial" w:cs="Arial"/>
                <w:sz w:val="21"/>
                <w:szCs w:val="21"/>
              </w:rPr>
            </w:pPr>
            <w:r w:rsidRPr="00FA5E5F">
              <w:rPr>
                <w:rFonts w:ascii="Arial" w:hAnsi="Arial" w:cs="Arial"/>
                <w:sz w:val="21"/>
                <w:szCs w:val="21"/>
              </w:rPr>
              <w:t>Character</w:t>
            </w:r>
          </w:p>
        </w:tc>
        <w:tc>
          <w:tcPr>
            <w:tcW w:w="3824" w:type="dxa"/>
          </w:tcPr>
          <w:p w14:paraId="74F2B3BE" w14:textId="77777777" w:rsidR="00C270C4" w:rsidRPr="00FA5E5F" w:rsidRDefault="009327C9" w:rsidP="00FA5E5F">
            <w:pPr>
              <w:spacing w:line="300" w:lineRule="atLeast"/>
              <w:rPr>
                <w:rFonts w:ascii="Arial" w:hAnsi="Arial" w:cs="Arial"/>
                <w:sz w:val="21"/>
                <w:szCs w:val="21"/>
              </w:rPr>
            </w:pPr>
            <w:r w:rsidRPr="00FA5E5F">
              <w:rPr>
                <w:rFonts w:ascii="Arial" w:hAnsi="Arial" w:cs="Arial"/>
                <w:sz w:val="21"/>
                <w:szCs w:val="21"/>
              </w:rPr>
              <w:t>An alpha or numeric character</w:t>
            </w:r>
          </w:p>
        </w:tc>
        <w:tc>
          <w:tcPr>
            <w:tcW w:w="4962" w:type="dxa"/>
          </w:tcPr>
          <w:p w14:paraId="1DE68087" w14:textId="77777777" w:rsidR="00C270C4" w:rsidRPr="00FA5E5F" w:rsidRDefault="00C270C4" w:rsidP="00FA5E5F">
            <w:pPr>
              <w:spacing w:line="300" w:lineRule="atLeast"/>
              <w:rPr>
                <w:rFonts w:ascii="Arial" w:hAnsi="Arial" w:cs="Arial"/>
                <w:sz w:val="21"/>
                <w:szCs w:val="21"/>
              </w:rPr>
            </w:pPr>
          </w:p>
        </w:tc>
      </w:tr>
      <w:tr w:rsidR="0029629F" w:rsidRPr="00FA5E5F" w14:paraId="15913DA6" w14:textId="77777777" w:rsidTr="0029629F">
        <w:trPr>
          <w:trHeight w:val="2827"/>
        </w:trPr>
        <w:tc>
          <w:tcPr>
            <w:tcW w:w="4553" w:type="dxa"/>
          </w:tcPr>
          <w:p w14:paraId="3C34C830" w14:textId="77777777" w:rsidR="0029629F" w:rsidRPr="00FA5E5F" w:rsidRDefault="0029629F" w:rsidP="00FA5E5F">
            <w:pPr>
              <w:spacing w:line="300" w:lineRule="atLeast"/>
              <w:rPr>
                <w:rFonts w:ascii="Arial" w:hAnsi="Arial" w:cs="Arial"/>
                <w:sz w:val="21"/>
                <w:szCs w:val="21"/>
              </w:rPr>
            </w:pPr>
            <w:proofErr w:type="spellStart"/>
            <w:r w:rsidRPr="00FA5E5F">
              <w:rPr>
                <w:rFonts w:ascii="Arial" w:hAnsi="Arial" w:cs="Arial"/>
                <w:sz w:val="21"/>
                <w:szCs w:val="21"/>
              </w:rPr>
              <w:lastRenderedPageBreak/>
              <w:t>openAccessStatus</w:t>
            </w:r>
            <w:proofErr w:type="spellEnd"/>
          </w:p>
        </w:tc>
        <w:tc>
          <w:tcPr>
            <w:tcW w:w="1257" w:type="dxa"/>
          </w:tcPr>
          <w:p w14:paraId="4FF09F32" w14:textId="77777777" w:rsidR="0029629F" w:rsidRPr="00FA5E5F" w:rsidRDefault="0029629F"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24948CE7" w14:textId="77777777" w:rsidR="0029629F" w:rsidRDefault="0029629F" w:rsidP="00FA5E5F">
            <w:pPr>
              <w:spacing w:line="300" w:lineRule="atLeast"/>
              <w:rPr>
                <w:rFonts w:ascii="Arial" w:hAnsi="Arial" w:cs="Arial"/>
                <w:sz w:val="21"/>
                <w:szCs w:val="21"/>
              </w:rPr>
            </w:pPr>
            <w:r w:rsidRPr="00FA5E5F">
              <w:rPr>
                <w:rFonts w:ascii="Arial" w:hAnsi="Arial" w:cs="Arial"/>
                <w:sz w:val="21"/>
                <w:szCs w:val="21"/>
              </w:rPr>
              <w:t>One of</w:t>
            </w:r>
          </w:p>
          <w:p w14:paraId="2327ED31" w14:textId="77777777" w:rsidR="0029629F" w:rsidRDefault="0029629F" w:rsidP="00FA5E5F">
            <w:pPr>
              <w:spacing w:line="300" w:lineRule="atLeast"/>
              <w:rPr>
                <w:rFonts w:ascii="Arial" w:hAnsi="Arial" w:cs="Arial"/>
                <w:sz w:val="21"/>
                <w:szCs w:val="21"/>
              </w:rPr>
            </w:pPr>
            <w:bookmarkStart w:id="3" w:name="_Hlk2317111"/>
            <w:r w:rsidRPr="00FA5E5F">
              <w:rPr>
                <w:rFonts w:ascii="Arial" w:hAnsi="Arial" w:cs="Arial"/>
                <w:sz w:val="21"/>
                <w:szCs w:val="21"/>
              </w:rPr>
              <w:t>Compliant,</w:t>
            </w:r>
          </w:p>
          <w:p w14:paraId="55B08505" w14:textId="77777777" w:rsidR="0029629F" w:rsidRDefault="0029629F" w:rsidP="00FA5E5F">
            <w:pPr>
              <w:spacing w:line="300" w:lineRule="atLeast"/>
              <w:rPr>
                <w:rFonts w:ascii="Arial" w:hAnsi="Arial" w:cs="Arial"/>
                <w:sz w:val="21"/>
                <w:szCs w:val="21"/>
              </w:rPr>
            </w:pPr>
            <w:proofErr w:type="spellStart"/>
            <w:r w:rsidRPr="00FA5E5F">
              <w:rPr>
                <w:rFonts w:ascii="Arial" w:hAnsi="Arial" w:cs="Arial"/>
                <w:sz w:val="21"/>
                <w:szCs w:val="21"/>
              </w:rPr>
              <w:t>NotCompliant</w:t>
            </w:r>
            <w:proofErr w:type="spellEnd"/>
            <w:r w:rsidRPr="00FA5E5F">
              <w:rPr>
                <w:rFonts w:ascii="Arial" w:hAnsi="Arial" w:cs="Arial"/>
                <w:sz w:val="21"/>
                <w:szCs w:val="21"/>
              </w:rPr>
              <w:t>,</w:t>
            </w:r>
          </w:p>
          <w:p w14:paraId="7ACB7CAE" w14:textId="77777777" w:rsidR="0029629F" w:rsidRDefault="0029629F" w:rsidP="00FA5E5F">
            <w:pPr>
              <w:spacing w:line="300" w:lineRule="atLeast"/>
              <w:rPr>
                <w:rFonts w:ascii="Arial" w:hAnsi="Arial" w:cs="Arial"/>
                <w:sz w:val="21"/>
                <w:szCs w:val="21"/>
              </w:rPr>
            </w:pPr>
            <w:proofErr w:type="spellStart"/>
            <w:r w:rsidRPr="00FA5E5F">
              <w:rPr>
                <w:rFonts w:ascii="Arial" w:hAnsi="Arial" w:cs="Arial"/>
                <w:sz w:val="21"/>
                <w:szCs w:val="21"/>
              </w:rPr>
              <w:t>D</w:t>
            </w:r>
            <w:r>
              <w:rPr>
                <w:rFonts w:ascii="Arial" w:hAnsi="Arial" w:cs="Arial"/>
                <w:sz w:val="21"/>
                <w:szCs w:val="21"/>
              </w:rPr>
              <w:t>e</w:t>
            </w:r>
            <w:r w:rsidRPr="00FA5E5F">
              <w:rPr>
                <w:rFonts w:ascii="Arial" w:hAnsi="Arial" w:cs="Arial"/>
                <w:sz w:val="21"/>
                <w:szCs w:val="21"/>
              </w:rPr>
              <w:t>positException</w:t>
            </w:r>
            <w:proofErr w:type="spellEnd"/>
            <w:r w:rsidRPr="00FA5E5F">
              <w:rPr>
                <w:rFonts w:ascii="Arial" w:hAnsi="Arial" w:cs="Arial"/>
                <w:sz w:val="21"/>
                <w:szCs w:val="21"/>
              </w:rPr>
              <w:t>,</w:t>
            </w:r>
          </w:p>
          <w:p w14:paraId="1BBB3568" w14:textId="77777777" w:rsidR="0029629F" w:rsidRDefault="0029629F" w:rsidP="00FA5E5F">
            <w:pPr>
              <w:spacing w:line="300" w:lineRule="atLeast"/>
              <w:rPr>
                <w:rFonts w:ascii="Arial" w:hAnsi="Arial" w:cs="Arial"/>
                <w:sz w:val="21"/>
                <w:szCs w:val="21"/>
              </w:rPr>
            </w:pPr>
            <w:proofErr w:type="spellStart"/>
            <w:r w:rsidRPr="00FA5E5F">
              <w:rPr>
                <w:rFonts w:ascii="Arial" w:hAnsi="Arial" w:cs="Arial"/>
                <w:sz w:val="21"/>
                <w:szCs w:val="21"/>
              </w:rPr>
              <w:t>AccessException</w:t>
            </w:r>
            <w:proofErr w:type="spellEnd"/>
            <w:r w:rsidRPr="00FA5E5F">
              <w:rPr>
                <w:rFonts w:ascii="Arial" w:hAnsi="Arial" w:cs="Arial"/>
                <w:sz w:val="21"/>
                <w:szCs w:val="21"/>
              </w:rPr>
              <w:t>,</w:t>
            </w:r>
          </w:p>
          <w:p w14:paraId="4DA42A7D" w14:textId="77FC9E09" w:rsidR="0029629F" w:rsidRDefault="0029629F" w:rsidP="00FA5E5F">
            <w:pPr>
              <w:spacing w:line="300" w:lineRule="atLeast"/>
              <w:rPr>
                <w:rFonts w:ascii="Arial" w:hAnsi="Arial" w:cs="Arial"/>
                <w:sz w:val="21"/>
                <w:szCs w:val="21"/>
              </w:rPr>
            </w:pPr>
            <w:proofErr w:type="spellStart"/>
            <w:r w:rsidRPr="00FA5E5F">
              <w:rPr>
                <w:rFonts w:ascii="Arial" w:hAnsi="Arial" w:cs="Arial"/>
                <w:sz w:val="21"/>
                <w:szCs w:val="21"/>
              </w:rPr>
              <w:t>TechnicalException</w:t>
            </w:r>
            <w:proofErr w:type="spellEnd"/>
            <w:r w:rsidRPr="00FA5E5F">
              <w:rPr>
                <w:rFonts w:ascii="Arial" w:hAnsi="Arial" w:cs="Arial"/>
                <w:sz w:val="21"/>
                <w:szCs w:val="21"/>
              </w:rPr>
              <w:t>,</w:t>
            </w:r>
            <w:bookmarkEnd w:id="3"/>
          </w:p>
          <w:p w14:paraId="0F009CF7" w14:textId="77777777" w:rsidR="0029629F" w:rsidRPr="00FA5E5F" w:rsidRDefault="0029629F" w:rsidP="00FA5E5F">
            <w:pPr>
              <w:spacing w:line="300" w:lineRule="atLeast"/>
              <w:rPr>
                <w:rFonts w:ascii="Arial" w:hAnsi="Arial" w:cs="Arial"/>
                <w:sz w:val="21"/>
                <w:szCs w:val="21"/>
              </w:rPr>
            </w:pPr>
            <w:proofErr w:type="spellStart"/>
            <w:r w:rsidRPr="00A833D3">
              <w:rPr>
                <w:rFonts w:ascii="Arial" w:hAnsi="Arial" w:cs="Arial"/>
                <w:sz w:val="21"/>
                <w:szCs w:val="21"/>
                <w:highlight w:val="yellow"/>
              </w:rPr>
              <w:t>OtherException</w:t>
            </w:r>
            <w:proofErr w:type="spellEnd"/>
            <w:r w:rsidRPr="00A833D3">
              <w:rPr>
                <w:rFonts w:ascii="Arial" w:hAnsi="Arial" w:cs="Arial"/>
                <w:sz w:val="21"/>
                <w:szCs w:val="21"/>
                <w:highlight w:val="yellow"/>
              </w:rPr>
              <w:t>,</w:t>
            </w:r>
          </w:p>
          <w:p w14:paraId="259265D5" w14:textId="77777777" w:rsidR="0029629F" w:rsidRDefault="0029629F" w:rsidP="00C874B9">
            <w:pPr>
              <w:spacing w:line="300" w:lineRule="atLeast"/>
              <w:rPr>
                <w:rFonts w:ascii="Arial" w:hAnsi="Arial" w:cs="Arial"/>
                <w:sz w:val="21"/>
                <w:szCs w:val="21"/>
              </w:rPr>
            </w:pPr>
            <w:proofErr w:type="spellStart"/>
            <w:r>
              <w:rPr>
                <w:rFonts w:ascii="Arial" w:hAnsi="Arial" w:cs="Arial"/>
                <w:sz w:val="21"/>
                <w:szCs w:val="21"/>
              </w:rPr>
              <w:t>OutOfScope</w:t>
            </w:r>
            <w:proofErr w:type="spellEnd"/>
            <w:r>
              <w:rPr>
                <w:rFonts w:ascii="Arial" w:hAnsi="Arial" w:cs="Arial"/>
                <w:sz w:val="21"/>
                <w:szCs w:val="21"/>
              </w:rPr>
              <w:t>,</w:t>
            </w:r>
          </w:p>
          <w:p w14:paraId="5D181F1F" w14:textId="7C595565" w:rsidR="0029629F" w:rsidRPr="00FA5E5F" w:rsidRDefault="0029629F" w:rsidP="00C874B9">
            <w:pPr>
              <w:spacing w:line="300" w:lineRule="atLeast"/>
              <w:rPr>
                <w:rFonts w:ascii="Arial" w:hAnsi="Arial" w:cs="Arial"/>
                <w:sz w:val="21"/>
                <w:szCs w:val="21"/>
              </w:rPr>
            </w:pPr>
            <w:r w:rsidRPr="00A833D3">
              <w:rPr>
                <w:rFonts w:ascii="Arial" w:hAnsi="Arial" w:cs="Arial"/>
                <w:sz w:val="21"/>
                <w:szCs w:val="21"/>
                <w:highlight w:val="yellow"/>
              </w:rPr>
              <w:t>ExceptionWithin3MonthsOfPublication</w:t>
            </w:r>
          </w:p>
        </w:tc>
        <w:tc>
          <w:tcPr>
            <w:tcW w:w="4962" w:type="dxa"/>
          </w:tcPr>
          <w:p w14:paraId="016EDFED" w14:textId="180CC184" w:rsidR="0029629F" w:rsidRPr="00FA5E5F" w:rsidRDefault="0029629F" w:rsidP="00C83D2E">
            <w:pPr>
              <w:spacing w:line="300" w:lineRule="atLeast"/>
              <w:rPr>
                <w:rFonts w:ascii="Arial" w:hAnsi="Arial" w:cs="Arial"/>
                <w:sz w:val="21"/>
                <w:szCs w:val="21"/>
              </w:rPr>
            </w:pPr>
            <w:r w:rsidRPr="00FA5E5F">
              <w:rPr>
                <w:rFonts w:ascii="Arial" w:hAnsi="Arial" w:cs="Arial"/>
                <w:sz w:val="21"/>
                <w:szCs w:val="21"/>
              </w:rPr>
              <w:t>See Guidance on Submission paragraphs 22</w:t>
            </w:r>
            <w:r>
              <w:rPr>
                <w:rFonts w:ascii="Arial" w:hAnsi="Arial" w:cs="Arial"/>
                <w:sz w:val="21"/>
                <w:szCs w:val="21"/>
              </w:rPr>
              <w:t>3</w:t>
            </w:r>
            <w:r w:rsidRPr="00FA5E5F">
              <w:rPr>
                <w:rFonts w:ascii="Arial" w:hAnsi="Arial" w:cs="Arial"/>
                <w:sz w:val="21"/>
                <w:szCs w:val="21"/>
              </w:rPr>
              <w:t xml:space="preserve"> to 25</w:t>
            </w:r>
            <w:r>
              <w:rPr>
                <w:rFonts w:ascii="Arial" w:hAnsi="Arial" w:cs="Arial"/>
                <w:sz w:val="21"/>
                <w:szCs w:val="21"/>
              </w:rPr>
              <w:t>5</w:t>
            </w:r>
            <w:r w:rsidRPr="00FA5E5F">
              <w:rPr>
                <w:rFonts w:ascii="Arial" w:hAnsi="Arial" w:cs="Arial"/>
                <w:sz w:val="21"/>
                <w:szCs w:val="21"/>
              </w:rPr>
              <w:t>.</w:t>
            </w:r>
          </w:p>
        </w:tc>
      </w:tr>
      <w:tr w:rsidR="00FA5E5F" w:rsidRPr="00FA5E5F" w14:paraId="28832655" w14:textId="77777777" w:rsidTr="0029629F">
        <w:tc>
          <w:tcPr>
            <w:tcW w:w="4553" w:type="dxa"/>
          </w:tcPr>
          <w:p w14:paraId="7FF6C5C5" w14:textId="291816D8" w:rsidR="000F4FF4" w:rsidRPr="00FA5E5F" w:rsidRDefault="000F4FF4" w:rsidP="00FA5E5F">
            <w:pPr>
              <w:spacing w:line="300" w:lineRule="atLeast"/>
              <w:rPr>
                <w:rFonts w:ascii="Arial" w:hAnsi="Arial" w:cs="Arial"/>
                <w:sz w:val="21"/>
                <w:szCs w:val="21"/>
              </w:rPr>
            </w:pPr>
            <w:r w:rsidRPr="00FA5E5F">
              <w:rPr>
                <w:rFonts w:ascii="Arial" w:hAnsi="Arial" w:cs="Arial"/>
                <w:sz w:val="21"/>
                <w:szCs w:val="21"/>
              </w:rPr>
              <w:t>outputAllocation</w:t>
            </w:r>
            <w:r w:rsidR="00D75760">
              <w:rPr>
                <w:rFonts w:ascii="Arial" w:hAnsi="Arial" w:cs="Arial"/>
                <w:sz w:val="21"/>
                <w:szCs w:val="21"/>
              </w:rPr>
              <w:t>1</w:t>
            </w:r>
          </w:p>
        </w:tc>
        <w:tc>
          <w:tcPr>
            <w:tcW w:w="1257" w:type="dxa"/>
          </w:tcPr>
          <w:p w14:paraId="390E1250" w14:textId="77777777" w:rsidR="000F4FF4" w:rsidRPr="00FA5E5F" w:rsidRDefault="000F4FF4" w:rsidP="00FA5E5F">
            <w:pPr>
              <w:spacing w:line="300" w:lineRule="atLeast"/>
              <w:rPr>
                <w:rFonts w:ascii="Arial" w:hAnsi="Arial" w:cs="Arial"/>
                <w:sz w:val="21"/>
                <w:szCs w:val="21"/>
              </w:rPr>
            </w:pPr>
            <w:r w:rsidRPr="00FA5E5F">
              <w:rPr>
                <w:rFonts w:ascii="Arial" w:hAnsi="Arial" w:cs="Arial"/>
                <w:sz w:val="21"/>
                <w:szCs w:val="21"/>
              </w:rPr>
              <w:t>String</w:t>
            </w:r>
          </w:p>
        </w:tc>
        <w:tc>
          <w:tcPr>
            <w:tcW w:w="3824" w:type="dxa"/>
          </w:tcPr>
          <w:p w14:paraId="6BE14CF8" w14:textId="79A54B8A" w:rsidR="000F4FF4" w:rsidRPr="00FA5E5F" w:rsidRDefault="000F4FF4" w:rsidP="00FA5E5F">
            <w:pPr>
              <w:spacing w:line="300" w:lineRule="atLeast"/>
              <w:rPr>
                <w:rFonts w:ascii="Arial" w:hAnsi="Arial" w:cs="Arial"/>
                <w:sz w:val="21"/>
                <w:szCs w:val="21"/>
              </w:rPr>
            </w:pPr>
            <w:r w:rsidRPr="00FA5E5F">
              <w:rPr>
                <w:rFonts w:ascii="Arial" w:hAnsi="Arial" w:cs="Arial"/>
                <w:sz w:val="21"/>
                <w:szCs w:val="21"/>
              </w:rPr>
              <w:t xml:space="preserve">Maximum length </w:t>
            </w:r>
            <w:r w:rsidR="00F1358A">
              <w:rPr>
                <w:rFonts w:ascii="Arial" w:hAnsi="Arial" w:cs="Arial"/>
                <w:sz w:val="21"/>
                <w:szCs w:val="21"/>
              </w:rPr>
              <w:t>128</w:t>
            </w:r>
            <w:r w:rsidRPr="00FA5E5F">
              <w:rPr>
                <w:rFonts w:ascii="Arial" w:hAnsi="Arial" w:cs="Arial"/>
                <w:sz w:val="21"/>
                <w:szCs w:val="21"/>
              </w:rPr>
              <w:t xml:space="preserve"> characters</w:t>
            </w:r>
          </w:p>
        </w:tc>
        <w:tc>
          <w:tcPr>
            <w:tcW w:w="4962" w:type="dxa"/>
          </w:tcPr>
          <w:p w14:paraId="3D52B1FE" w14:textId="78BE1019" w:rsidR="000F4FF4" w:rsidRPr="00FA5E5F" w:rsidRDefault="00D107F0" w:rsidP="00FA5E5F">
            <w:pPr>
              <w:spacing w:line="300" w:lineRule="atLeast"/>
              <w:rPr>
                <w:rFonts w:ascii="Arial" w:hAnsi="Arial" w:cs="Arial"/>
                <w:sz w:val="21"/>
                <w:szCs w:val="21"/>
              </w:rPr>
            </w:pPr>
            <w:r>
              <w:rPr>
                <w:rFonts w:ascii="Arial" w:hAnsi="Arial" w:cs="Arial"/>
                <w:sz w:val="21"/>
                <w:szCs w:val="21"/>
              </w:rPr>
              <w:t xml:space="preserve">This is required for UOAs 7, 10,11, 12, 26, 27, 28, 29, 33 and 34.  See </w:t>
            </w:r>
            <w:r w:rsidR="00075E38">
              <w:rPr>
                <w:rFonts w:ascii="Arial" w:hAnsi="Arial" w:cs="Arial"/>
                <w:sz w:val="21"/>
                <w:szCs w:val="21"/>
              </w:rPr>
              <w:t xml:space="preserve">output allocation guidance at </w:t>
            </w:r>
            <w:hyperlink r:id="rId18" w:history="1">
              <w:r w:rsidR="00075E38">
                <w:rPr>
                  <w:rStyle w:val="Hyperlink"/>
                </w:rPr>
                <w:t>http://www.ref.ac.uk/guidance/additional-guidance/</w:t>
              </w:r>
            </w:hyperlink>
            <w:r>
              <w:rPr>
                <w:rFonts w:ascii="Arial" w:hAnsi="Arial" w:cs="Arial"/>
                <w:sz w:val="21"/>
                <w:szCs w:val="21"/>
              </w:rPr>
              <w:t xml:space="preserve">for more information. </w:t>
            </w:r>
          </w:p>
        </w:tc>
      </w:tr>
      <w:tr w:rsidR="00D75760" w:rsidRPr="00FA5E5F" w14:paraId="5185FA52" w14:textId="77777777" w:rsidTr="0029629F">
        <w:tc>
          <w:tcPr>
            <w:tcW w:w="4553" w:type="dxa"/>
          </w:tcPr>
          <w:p w14:paraId="5138508B" w14:textId="4DA54CB6" w:rsidR="00D75760" w:rsidRDefault="00D75760" w:rsidP="00FA5E5F">
            <w:pPr>
              <w:spacing w:line="300" w:lineRule="atLeast"/>
              <w:rPr>
                <w:rFonts w:ascii="Arial" w:hAnsi="Arial" w:cs="Arial"/>
                <w:sz w:val="21"/>
                <w:szCs w:val="21"/>
              </w:rPr>
            </w:pPr>
            <w:r>
              <w:rPr>
                <w:rFonts w:ascii="Arial" w:hAnsi="Arial" w:cs="Arial"/>
                <w:sz w:val="21"/>
                <w:szCs w:val="21"/>
              </w:rPr>
              <w:t>outputAllocation2</w:t>
            </w:r>
          </w:p>
        </w:tc>
        <w:tc>
          <w:tcPr>
            <w:tcW w:w="1257" w:type="dxa"/>
          </w:tcPr>
          <w:p w14:paraId="7876C0F4" w14:textId="7BCD9D10" w:rsidR="00D75760" w:rsidRDefault="00D75760" w:rsidP="00FA5E5F">
            <w:pPr>
              <w:spacing w:line="300" w:lineRule="atLeast"/>
              <w:rPr>
                <w:rFonts w:ascii="Arial" w:hAnsi="Arial" w:cs="Arial"/>
                <w:sz w:val="21"/>
                <w:szCs w:val="21"/>
              </w:rPr>
            </w:pPr>
            <w:r>
              <w:rPr>
                <w:rFonts w:ascii="Arial" w:hAnsi="Arial" w:cs="Arial"/>
                <w:sz w:val="21"/>
                <w:szCs w:val="21"/>
              </w:rPr>
              <w:t>String</w:t>
            </w:r>
          </w:p>
        </w:tc>
        <w:tc>
          <w:tcPr>
            <w:tcW w:w="3824" w:type="dxa"/>
          </w:tcPr>
          <w:p w14:paraId="7ED55662" w14:textId="42C20E4A" w:rsidR="00D75760" w:rsidRDefault="00D75760" w:rsidP="00FA5E5F">
            <w:pPr>
              <w:spacing w:line="300" w:lineRule="atLeast"/>
              <w:rPr>
                <w:rFonts w:ascii="Arial" w:hAnsi="Arial" w:cs="Arial"/>
                <w:sz w:val="21"/>
                <w:szCs w:val="21"/>
              </w:rPr>
            </w:pPr>
            <w:r>
              <w:rPr>
                <w:rFonts w:ascii="Arial" w:hAnsi="Arial" w:cs="Arial"/>
                <w:sz w:val="21"/>
                <w:szCs w:val="21"/>
              </w:rPr>
              <w:t>Maximum length 128 characters</w:t>
            </w:r>
          </w:p>
        </w:tc>
        <w:tc>
          <w:tcPr>
            <w:tcW w:w="4962" w:type="dxa"/>
          </w:tcPr>
          <w:p w14:paraId="595FF6A5" w14:textId="03F9B2F2" w:rsidR="00D75760" w:rsidRDefault="00075E38" w:rsidP="00FA5E5F">
            <w:pPr>
              <w:spacing w:line="300" w:lineRule="atLeast"/>
              <w:rPr>
                <w:rFonts w:ascii="Arial" w:hAnsi="Arial" w:cs="Arial"/>
                <w:sz w:val="21"/>
                <w:szCs w:val="21"/>
              </w:rPr>
            </w:pPr>
            <w:r>
              <w:rPr>
                <w:rFonts w:ascii="Arial" w:hAnsi="Arial" w:cs="Arial"/>
                <w:sz w:val="21"/>
                <w:szCs w:val="21"/>
              </w:rPr>
              <w:t xml:space="preserve">This is required for UOA 26 and optional for UOA10.  As above see output allocation guidance at </w:t>
            </w:r>
            <w:hyperlink r:id="rId19" w:history="1">
              <w:r>
                <w:rPr>
                  <w:rStyle w:val="Hyperlink"/>
                </w:rPr>
                <w:t>http://www.ref.ac.uk/guidance/additional-guidance/</w:t>
              </w:r>
            </w:hyperlink>
            <w:r>
              <w:t xml:space="preserve"> for more information.</w:t>
            </w:r>
          </w:p>
        </w:tc>
      </w:tr>
      <w:tr w:rsidR="00DD73D9" w:rsidRPr="00FA5E5F" w14:paraId="7A9CD8E4" w14:textId="77777777" w:rsidTr="0029629F">
        <w:tc>
          <w:tcPr>
            <w:tcW w:w="4553" w:type="dxa"/>
          </w:tcPr>
          <w:p w14:paraId="428C492D" w14:textId="15F2F750" w:rsidR="00DD73D9" w:rsidRDefault="00DD73D9" w:rsidP="00FA5E5F">
            <w:pPr>
              <w:spacing w:line="300" w:lineRule="atLeast"/>
              <w:rPr>
                <w:rFonts w:ascii="Arial" w:hAnsi="Arial" w:cs="Arial"/>
                <w:sz w:val="21"/>
                <w:szCs w:val="21"/>
              </w:rPr>
            </w:pPr>
            <w:r>
              <w:rPr>
                <w:rFonts w:ascii="Arial" w:hAnsi="Arial" w:cs="Arial"/>
                <w:sz w:val="21"/>
                <w:szCs w:val="21"/>
              </w:rPr>
              <w:t>outputAllocation3</w:t>
            </w:r>
          </w:p>
        </w:tc>
        <w:tc>
          <w:tcPr>
            <w:tcW w:w="1257" w:type="dxa"/>
          </w:tcPr>
          <w:p w14:paraId="1AE02163" w14:textId="220946B0" w:rsidR="00DD73D9" w:rsidRDefault="00DD73D9" w:rsidP="00FA5E5F">
            <w:pPr>
              <w:spacing w:line="300" w:lineRule="atLeast"/>
              <w:rPr>
                <w:rFonts w:ascii="Arial" w:hAnsi="Arial" w:cs="Arial"/>
                <w:sz w:val="21"/>
                <w:szCs w:val="21"/>
              </w:rPr>
            </w:pPr>
            <w:r>
              <w:rPr>
                <w:rFonts w:ascii="Arial" w:hAnsi="Arial" w:cs="Arial"/>
                <w:sz w:val="21"/>
                <w:szCs w:val="21"/>
              </w:rPr>
              <w:t>String</w:t>
            </w:r>
          </w:p>
        </w:tc>
        <w:tc>
          <w:tcPr>
            <w:tcW w:w="3824" w:type="dxa"/>
          </w:tcPr>
          <w:p w14:paraId="236D84DF" w14:textId="1BC18004" w:rsidR="00DD73D9" w:rsidRDefault="00DD73D9" w:rsidP="00FA5E5F">
            <w:pPr>
              <w:spacing w:line="300" w:lineRule="atLeast"/>
              <w:rPr>
                <w:rFonts w:ascii="Arial" w:hAnsi="Arial" w:cs="Arial"/>
                <w:sz w:val="21"/>
                <w:szCs w:val="21"/>
              </w:rPr>
            </w:pPr>
            <w:r>
              <w:rPr>
                <w:rFonts w:ascii="Arial" w:hAnsi="Arial" w:cs="Arial"/>
                <w:sz w:val="21"/>
                <w:szCs w:val="21"/>
              </w:rPr>
              <w:t>Maximum length 128 characters</w:t>
            </w:r>
          </w:p>
        </w:tc>
        <w:tc>
          <w:tcPr>
            <w:tcW w:w="4962" w:type="dxa"/>
          </w:tcPr>
          <w:p w14:paraId="3B8F1170" w14:textId="1AD2D212" w:rsidR="00DD73D9" w:rsidRDefault="00DD73D9" w:rsidP="00FA5E5F">
            <w:pPr>
              <w:spacing w:line="300" w:lineRule="atLeast"/>
              <w:rPr>
                <w:rFonts w:ascii="Arial" w:hAnsi="Arial" w:cs="Arial"/>
                <w:sz w:val="21"/>
                <w:szCs w:val="21"/>
              </w:rPr>
            </w:pPr>
            <w:r>
              <w:rPr>
                <w:rFonts w:ascii="Arial" w:hAnsi="Arial" w:cs="Arial"/>
                <w:sz w:val="21"/>
                <w:szCs w:val="21"/>
              </w:rPr>
              <w:t xml:space="preserve">This is required for UOA 12.  As above see output allocation guidance at </w:t>
            </w:r>
            <w:hyperlink r:id="rId20" w:history="1">
              <w:r>
                <w:rPr>
                  <w:rStyle w:val="Hyperlink"/>
                </w:rPr>
                <w:t>http://www.ref.ac.uk/guidance/additional-guidance/</w:t>
              </w:r>
            </w:hyperlink>
            <w:r>
              <w:t xml:space="preserve"> for more information.</w:t>
            </w:r>
          </w:p>
        </w:tc>
      </w:tr>
      <w:tr w:rsidR="00F1358A" w:rsidRPr="00FA5E5F" w14:paraId="3C2F0931" w14:textId="77777777" w:rsidTr="0029629F">
        <w:tc>
          <w:tcPr>
            <w:tcW w:w="4553" w:type="dxa"/>
          </w:tcPr>
          <w:p w14:paraId="011E31A4" w14:textId="176F9E12" w:rsidR="00F1358A" w:rsidRPr="00FA5E5F" w:rsidRDefault="00F1358A" w:rsidP="00FA5E5F">
            <w:pPr>
              <w:spacing w:line="300" w:lineRule="atLeast"/>
              <w:rPr>
                <w:rFonts w:ascii="Arial" w:hAnsi="Arial" w:cs="Arial"/>
                <w:sz w:val="21"/>
                <w:szCs w:val="21"/>
              </w:rPr>
            </w:pPr>
            <w:proofErr w:type="spellStart"/>
            <w:r>
              <w:rPr>
                <w:rFonts w:ascii="Arial" w:hAnsi="Arial" w:cs="Arial"/>
                <w:sz w:val="21"/>
                <w:szCs w:val="21"/>
              </w:rPr>
              <w:t>outputSubProfileCategory</w:t>
            </w:r>
            <w:proofErr w:type="spellEnd"/>
          </w:p>
        </w:tc>
        <w:tc>
          <w:tcPr>
            <w:tcW w:w="1257" w:type="dxa"/>
          </w:tcPr>
          <w:p w14:paraId="7E631314" w14:textId="4B01B47F" w:rsidR="00F1358A" w:rsidRPr="00FA5E5F" w:rsidRDefault="00F1358A" w:rsidP="00FA5E5F">
            <w:pPr>
              <w:spacing w:line="300" w:lineRule="atLeast"/>
              <w:rPr>
                <w:rFonts w:ascii="Arial" w:hAnsi="Arial" w:cs="Arial"/>
                <w:sz w:val="21"/>
                <w:szCs w:val="21"/>
              </w:rPr>
            </w:pPr>
            <w:r>
              <w:rPr>
                <w:rFonts w:ascii="Arial" w:hAnsi="Arial" w:cs="Arial"/>
                <w:sz w:val="21"/>
                <w:szCs w:val="21"/>
              </w:rPr>
              <w:t>String</w:t>
            </w:r>
          </w:p>
        </w:tc>
        <w:tc>
          <w:tcPr>
            <w:tcW w:w="3824" w:type="dxa"/>
          </w:tcPr>
          <w:p w14:paraId="39DFD071" w14:textId="7F883487" w:rsidR="00F1358A" w:rsidRPr="00FA5E5F" w:rsidRDefault="00F1358A" w:rsidP="00FA5E5F">
            <w:pPr>
              <w:spacing w:line="300" w:lineRule="atLeast"/>
              <w:rPr>
                <w:rFonts w:ascii="Arial" w:hAnsi="Arial" w:cs="Arial"/>
                <w:sz w:val="21"/>
                <w:szCs w:val="21"/>
              </w:rPr>
            </w:pPr>
            <w:r>
              <w:rPr>
                <w:rFonts w:ascii="Arial" w:hAnsi="Arial" w:cs="Arial"/>
                <w:sz w:val="21"/>
                <w:szCs w:val="21"/>
              </w:rPr>
              <w:t>Maximum length 128 characters</w:t>
            </w:r>
          </w:p>
        </w:tc>
        <w:tc>
          <w:tcPr>
            <w:tcW w:w="4962" w:type="dxa"/>
          </w:tcPr>
          <w:p w14:paraId="5A4C4CE6" w14:textId="2640BB9E" w:rsidR="00F1358A" w:rsidRPr="00FA5E5F" w:rsidRDefault="00F1358A" w:rsidP="00FA5E5F">
            <w:pPr>
              <w:spacing w:line="300" w:lineRule="atLeast"/>
              <w:rPr>
                <w:rFonts w:ascii="Arial" w:hAnsi="Arial" w:cs="Arial"/>
                <w:sz w:val="21"/>
                <w:szCs w:val="21"/>
              </w:rPr>
            </w:pPr>
            <w:r>
              <w:rPr>
                <w:rFonts w:ascii="Arial" w:hAnsi="Arial" w:cs="Arial"/>
                <w:sz w:val="21"/>
                <w:szCs w:val="21"/>
              </w:rPr>
              <w:t>Specifies the output sub-profile category for UOAs 3 and 12.  See panel criteria and working methods paragraphs 181 and 183.</w:t>
            </w:r>
          </w:p>
        </w:tc>
      </w:tr>
      <w:tr w:rsidR="00FA5E5F" w:rsidRPr="00FA5E5F" w14:paraId="348ABBD0" w14:textId="77777777" w:rsidTr="0029629F">
        <w:tc>
          <w:tcPr>
            <w:tcW w:w="4553" w:type="dxa"/>
          </w:tcPr>
          <w:p w14:paraId="4A62422D" w14:textId="77777777" w:rsidR="005530B4" w:rsidRPr="00FA5E5F" w:rsidRDefault="005530B4" w:rsidP="00FA5E5F">
            <w:pPr>
              <w:spacing w:line="300" w:lineRule="atLeast"/>
              <w:rPr>
                <w:rFonts w:ascii="Arial" w:hAnsi="Arial" w:cs="Arial"/>
                <w:sz w:val="21"/>
                <w:szCs w:val="21"/>
              </w:rPr>
            </w:pPr>
            <w:proofErr w:type="spellStart"/>
            <w:r w:rsidRPr="00FA5E5F">
              <w:rPr>
                <w:rFonts w:ascii="Arial" w:hAnsi="Arial" w:cs="Arial"/>
                <w:sz w:val="21"/>
                <w:szCs w:val="21"/>
              </w:rPr>
              <w:t>requiresAuthorContributionStatement</w:t>
            </w:r>
            <w:proofErr w:type="spellEnd"/>
          </w:p>
        </w:tc>
        <w:tc>
          <w:tcPr>
            <w:tcW w:w="1257" w:type="dxa"/>
          </w:tcPr>
          <w:p w14:paraId="36919423" w14:textId="77777777" w:rsidR="005530B4" w:rsidRPr="00FA5E5F" w:rsidRDefault="005530B4"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09ECC9C0" w14:textId="77777777" w:rsidR="005530B4" w:rsidRPr="00FA5E5F" w:rsidRDefault="005530B4" w:rsidP="00FA5E5F">
            <w:pPr>
              <w:spacing w:line="300" w:lineRule="atLeast"/>
              <w:rPr>
                <w:rFonts w:ascii="Arial" w:hAnsi="Arial" w:cs="Arial"/>
                <w:sz w:val="21"/>
                <w:szCs w:val="21"/>
              </w:rPr>
            </w:pPr>
          </w:p>
        </w:tc>
        <w:tc>
          <w:tcPr>
            <w:tcW w:w="4962" w:type="dxa"/>
          </w:tcPr>
          <w:p w14:paraId="5C0485B8" w14:textId="77777777" w:rsidR="005530B4" w:rsidRPr="00FA5E5F" w:rsidRDefault="005530B4" w:rsidP="00FA5E5F">
            <w:pPr>
              <w:spacing w:line="300" w:lineRule="atLeast"/>
              <w:rPr>
                <w:rFonts w:ascii="Arial" w:hAnsi="Arial" w:cs="Arial"/>
                <w:sz w:val="21"/>
                <w:szCs w:val="21"/>
              </w:rPr>
            </w:pPr>
            <w:r w:rsidRPr="00FA5E5F">
              <w:rPr>
                <w:rFonts w:ascii="Arial" w:hAnsi="Arial" w:cs="Arial"/>
                <w:sz w:val="21"/>
                <w:szCs w:val="21"/>
              </w:rPr>
              <w:t>This flag is to enable the submission system to track the author contribution statements to aid institutions in developing their submissions.</w:t>
            </w:r>
          </w:p>
        </w:tc>
      </w:tr>
      <w:tr w:rsidR="00FA5E5F" w:rsidRPr="00FA5E5F" w14:paraId="2F0F8B82" w14:textId="77777777" w:rsidTr="0029629F">
        <w:tc>
          <w:tcPr>
            <w:tcW w:w="4553" w:type="dxa"/>
          </w:tcPr>
          <w:p w14:paraId="4953D77B" w14:textId="77777777" w:rsidR="009327C9"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lastRenderedPageBreak/>
              <w:t>i</w:t>
            </w:r>
            <w:r w:rsidR="009327C9" w:rsidRPr="00FA5E5F">
              <w:rPr>
                <w:rFonts w:ascii="Arial" w:hAnsi="Arial" w:cs="Arial"/>
                <w:sz w:val="21"/>
                <w:szCs w:val="21"/>
              </w:rPr>
              <w:t>sSensitive</w:t>
            </w:r>
            <w:proofErr w:type="spellEnd"/>
          </w:p>
        </w:tc>
        <w:tc>
          <w:tcPr>
            <w:tcW w:w="1257" w:type="dxa"/>
          </w:tcPr>
          <w:p w14:paraId="307E5703" w14:textId="77777777" w:rsidR="009327C9" w:rsidRPr="00FA5E5F" w:rsidRDefault="009327C9"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79DCD2F2" w14:textId="77777777" w:rsidR="009327C9" w:rsidRPr="00FA5E5F" w:rsidRDefault="009327C9" w:rsidP="00FA5E5F">
            <w:pPr>
              <w:spacing w:line="300" w:lineRule="atLeast"/>
              <w:rPr>
                <w:rFonts w:ascii="Arial" w:hAnsi="Arial" w:cs="Arial"/>
                <w:sz w:val="21"/>
                <w:szCs w:val="21"/>
              </w:rPr>
            </w:pPr>
          </w:p>
        </w:tc>
        <w:tc>
          <w:tcPr>
            <w:tcW w:w="4962" w:type="dxa"/>
          </w:tcPr>
          <w:p w14:paraId="27958B59" w14:textId="170ADED6" w:rsidR="009327C9" w:rsidRPr="00FA5E5F" w:rsidRDefault="0005034A" w:rsidP="00C83D2E">
            <w:pPr>
              <w:spacing w:line="300" w:lineRule="atLeast"/>
              <w:rPr>
                <w:rFonts w:ascii="Arial" w:hAnsi="Arial" w:cs="Arial"/>
                <w:sz w:val="21"/>
                <w:szCs w:val="21"/>
              </w:rPr>
            </w:pPr>
            <w:r w:rsidRPr="00FA5E5F">
              <w:rPr>
                <w:rFonts w:ascii="Arial" w:hAnsi="Arial" w:cs="Arial"/>
                <w:sz w:val="21"/>
                <w:szCs w:val="21"/>
              </w:rPr>
              <w:t xml:space="preserve">Indicates the output </w:t>
            </w:r>
            <w:r w:rsidR="00C83D2E">
              <w:rPr>
                <w:rFonts w:ascii="Arial" w:hAnsi="Arial" w:cs="Arial"/>
                <w:sz w:val="21"/>
                <w:szCs w:val="21"/>
              </w:rPr>
              <w:t xml:space="preserve">record contains sensitive information and </w:t>
            </w:r>
            <w:r w:rsidRPr="00FA5E5F">
              <w:rPr>
                <w:rFonts w:ascii="Arial" w:hAnsi="Arial" w:cs="Arial"/>
                <w:sz w:val="21"/>
                <w:szCs w:val="21"/>
              </w:rPr>
              <w:t xml:space="preserve">should </w:t>
            </w:r>
            <w:r w:rsidR="00C83D2E">
              <w:rPr>
                <w:rFonts w:ascii="Arial" w:hAnsi="Arial" w:cs="Arial"/>
                <w:sz w:val="21"/>
                <w:szCs w:val="21"/>
              </w:rPr>
              <w:t>be excluded from publication</w:t>
            </w:r>
            <w:r w:rsidRPr="00FA5E5F">
              <w:rPr>
                <w:rFonts w:ascii="Arial" w:hAnsi="Arial" w:cs="Arial"/>
                <w:sz w:val="21"/>
                <w:szCs w:val="21"/>
              </w:rPr>
              <w:t>.</w:t>
            </w:r>
          </w:p>
        </w:tc>
      </w:tr>
      <w:tr w:rsidR="00FA5E5F" w:rsidRPr="00FA5E5F" w14:paraId="14BB8193" w14:textId="77777777" w:rsidTr="0029629F">
        <w:tc>
          <w:tcPr>
            <w:tcW w:w="4553" w:type="dxa"/>
          </w:tcPr>
          <w:p w14:paraId="0267BA38" w14:textId="77777777" w:rsidR="009327C9"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e</w:t>
            </w:r>
            <w:r w:rsidR="009327C9" w:rsidRPr="00FA5E5F">
              <w:rPr>
                <w:rFonts w:ascii="Arial" w:hAnsi="Arial" w:cs="Arial"/>
                <w:sz w:val="21"/>
                <w:szCs w:val="21"/>
              </w:rPr>
              <w:t>xcludeFromSubmission</w:t>
            </w:r>
            <w:proofErr w:type="spellEnd"/>
          </w:p>
        </w:tc>
        <w:tc>
          <w:tcPr>
            <w:tcW w:w="1257" w:type="dxa"/>
          </w:tcPr>
          <w:p w14:paraId="605FAE77" w14:textId="77777777" w:rsidR="009327C9" w:rsidRPr="00FA5E5F" w:rsidRDefault="009327C9"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51B4E6F2" w14:textId="77777777" w:rsidR="009327C9" w:rsidRPr="00FA5E5F" w:rsidRDefault="009327C9" w:rsidP="00FA5E5F">
            <w:pPr>
              <w:spacing w:line="300" w:lineRule="atLeast"/>
              <w:rPr>
                <w:rFonts w:ascii="Arial" w:hAnsi="Arial" w:cs="Arial"/>
                <w:sz w:val="21"/>
                <w:szCs w:val="21"/>
              </w:rPr>
            </w:pPr>
          </w:p>
        </w:tc>
        <w:tc>
          <w:tcPr>
            <w:tcW w:w="4962" w:type="dxa"/>
          </w:tcPr>
          <w:p w14:paraId="240CA8FC" w14:textId="7ABC42C5" w:rsidR="009327C9" w:rsidRPr="00FA5E5F" w:rsidRDefault="00C83D2E" w:rsidP="00C83D2E">
            <w:pPr>
              <w:spacing w:line="300" w:lineRule="atLeast"/>
              <w:rPr>
                <w:rFonts w:ascii="Arial" w:hAnsi="Arial" w:cs="Arial"/>
                <w:sz w:val="21"/>
                <w:szCs w:val="21"/>
              </w:rPr>
            </w:pPr>
            <w:r>
              <w:rPr>
                <w:rFonts w:ascii="Arial" w:hAnsi="Arial" w:cs="Arial"/>
                <w:sz w:val="21"/>
                <w:szCs w:val="21"/>
              </w:rPr>
              <w:t>Indicates</w:t>
            </w:r>
            <w:r w:rsidRPr="00C83D2E">
              <w:rPr>
                <w:rFonts w:ascii="Arial" w:hAnsi="Arial" w:cs="Arial"/>
                <w:sz w:val="21"/>
                <w:szCs w:val="21"/>
              </w:rPr>
              <w:t xml:space="preserve"> </w:t>
            </w:r>
            <w:r>
              <w:rPr>
                <w:rFonts w:ascii="Arial" w:hAnsi="Arial" w:cs="Arial"/>
                <w:sz w:val="21"/>
                <w:szCs w:val="21"/>
              </w:rPr>
              <w:t>that</w:t>
            </w:r>
            <w:r w:rsidRPr="00C83D2E">
              <w:rPr>
                <w:rFonts w:ascii="Arial" w:hAnsi="Arial" w:cs="Arial"/>
                <w:sz w:val="21"/>
                <w:szCs w:val="21"/>
              </w:rPr>
              <w:t xml:space="preserve"> the output record should be excluded from submission</w:t>
            </w:r>
            <w:r w:rsidR="000777AB">
              <w:rPr>
                <w:rFonts w:ascii="Arial" w:hAnsi="Arial" w:cs="Arial"/>
                <w:sz w:val="21"/>
                <w:szCs w:val="21"/>
              </w:rPr>
              <w:t>. No records with this flag set should remain in the submission when submitting it to the REF 2021.</w:t>
            </w:r>
          </w:p>
        </w:tc>
      </w:tr>
      <w:tr w:rsidR="00FA5E5F" w:rsidRPr="00FA5E5F" w14:paraId="28284245" w14:textId="77777777" w:rsidTr="0029629F">
        <w:tc>
          <w:tcPr>
            <w:tcW w:w="4553" w:type="dxa"/>
          </w:tcPr>
          <w:p w14:paraId="78669674" w14:textId="77777777" w:rsidR="002A2F6D" w:rsidRPr="00FA5E5F" w:rsidRDefault="002A2F6D" w:rsidP="00FA5E5F">
            <w:pPr>
              <w:spacing w:line="300" w:lineRule="atLeast"/>
              <w:rPr>
                <w:rFonts w:ascii="Arial" w:hAnsi="Arial" w:cs="Arial"/>
                <w:sz w:val="21"/>
                <w:szCs w:val="21"/>
              </w:rPr>
            </w:pPr>
            <w:proofErr w:type="spellStart"/>
            <w:r w:rsidRPr="00FA5E5F">
              <w:rPr>
                <w:rFonts w:ascii="Arial" w:hAnsi="Arial" w:cs="Arial"/>
                <w:sz w:val="21"/>
                <w:szCs w:val="21"/>
              </w:rPr>
              <w:t>outputPdfRequired</w:t>
            </w:r>
            <w:proofErr w:type="spellEnd"/>
          </w:p>
        </w:tc>
        <w:tc>
          <w:tcPr>
            <w:tcW w:w="1257" w:type="dxa"/>
          </w:tcPr>
          <w:p w14:paraId="12A6C6DF" w14:textId="77777777" w:rsidR="002A2F6D" w:rsidRPr="00FA5E5F" w:rsidRDefault="002A2F6D" w:rsidP="00FA5E5F">
            <w:pPr>
              <w:spacing w:line="300" w:lineRule="atLeast"/>
              <w:rPr>
                <w:rFonts w:ascii="Arial" w:hAnsi="Arial" w:cs="Arial"/>
                <w:sz w:val="21"/>
                <w:szCs w:val="21"/>
              </w:rPr>
            </w:pPr>
            <w:r w:rsidRPr="00FA5E5F">
              <w:rPr>
                <w:rFonts w:ascii="Arial" w:hAnsi="Arial" w:cs="Arial"/>
                <w:sz w:val="21"/>
                <w:szCs w:val="21"/>
              </w:rPr>
              <w:t>Boolean</w:t>
            </w:r>
          </w:p>
        </w:tc>
        <w:tc>
          <w:tcPr>
            <w:tcW w:w="3824" w:type="dxa"/>
          </w:tcPr>
          <w:p w14:paraId="23280DB0" w14:textId="77777777" w:rsidR="002A2F6D" w:rsidRPr="00FA5E5F" w:rsidRDefault="002A2F6D" w:rsidP="00FA5E5F">
            <w:pPr>
              <w:spacing w:line="300" w:lineRule="atLeast"/>
              <w:rPr>
                <w:rFonts w:ascii="Arial" w:hAnsi="Arial" w:cs="Arial"/>
                <w:sz w:val="21"/>
                <w:szCs w:val="21"/>
              </w:rPr>
            </w:pPr>
            <w:r w:rsidRPr="00FA5E5F">
              <w:rPr>
                <w:rFonts w:ascii="Arial" w:hAnsi="Arial" w:cs="Arial"/>
                <w:sz w:val="21"/>
                <w:szCs w:val="21"/>
              </w:rPr>
              <w:t>Export only</w:t>
            </w:r>
          </w:p>
        </w:tc>
        <w:tc>
          <w:tcPr>
            <w:tcW w:w="4962" w:type="dxa"/>
          </w:tcPr>
          <w:p w14:paraId="52A1E703" w14:textId="35455299" w:rsidR="002A2F6D" w:rsidRPr="00FA5E5F" w:rsidRDefault="002A2F6D" w:rsidP="00FA5E5F">
            <w:pPr>
              <w:spacing w:line="300" w:lineRule="atLeast"/>
              <w:rPr>
                <w:rFonts w:ascii="Arial" w:hAnsi="Arial" w:cs="Arial"/>
                <w:sz w:val="21"/>
                <w:szCs w:val="21"/>
              </w:rPr>
            </w:pPr>
            <w:r w:rsidRPr="00FA5E5F">
              <w:rPr>
                <w:rFonts w:ascii="Arial" w:hAnsi="Arial" w:cs="Arial"/>
                <w:sz w:val="21"/>
                <w:szCs w:val="21"/>
              </w:rPr>
              <w:t xml:space="preserve">Will identify </w:t>
            </w:r>
            <w:r w:rsidR="00E52ADF" w:rsidRPr="00FA5E5F">
              <w:rPr>
                <w:rFonts w:ascii="Arial" w:hAnsi="Arial" w:cs="Arial"/>
                <w:sz w:val="21"/>
                <w:szCs w:val="21"/>
              </w:rPr>
              <w:t>journal articles</w:t>
            </w:r>
            <w:r w:rsidRPr="00FA5E5F">
              <w:rPr>
                <w:rFonts w:ascii="Arial" w:hAnsi="Arial" w:cs="Arial"/>
                <w:sz w:val="21"/>
                <w:szCs w:val="21"/>
              </w:rPr>
              <w:t xml:space="preserve"> which the REF team have not been able to retrieve from publishers</w:t>
            </w:r>
          </w:p>
        </w:tc>
      </w:tr>
      <w:tr w:rsidR="00FA5E5F" w:rsidRPr="00FA5E5F" w14:paraId="0C8E956F" w14:textId="77777777" w:rsidTr="0029629F">
        <w:tc>
          <w:tcPr>
            <w:tcW w:w="4553" w:type="dxa"/>
          </w:tcPr>
          <w:p w14:paraId="2B83254A" w14:textId="77777777" w:rsidR="002A2F6D" w:rsidRPr="00FA5E5F" w:rsidRDefault="002A2F6D" w:rsidP="00FA5E5F">
            <w:pPr>
              <w:spacing w:line="300" w:lineRule="atLeast"/>
              <w:rPr>
                <w:rFonts w:ascii="Arial" w:hAnsi="Arial" w:cs="Arial"/>
                <w:sz w:val="21"/>
                <w:szCs w:val="21"/>
              </w:rPr>
            </w:pPr>
            <w:proofErr w:type="spellStart"/>
            <w:r w:rsidRPr="00FA5E5F">
              <w:rPr>
                <w:rFonts w:ascii="Arial" w:hAnsi="Arial" w:cs="Arial"/>
                <w:sz w:val="21"/>
                <w:szCs w:val="21"/>
              </w:rPr>
              <w:t>outputPdf</w:t>
            </w:r>
            <w:proofErr w:type="spellEnd"/>
          </w:p>
        </w:tc>
        <w:tc>
          <w:tcPr>
            <w:tcW w:w="1257" w:type="dxa"/>
          </w:tcPr>
          <w:p w14:paraId="613A41A7" w14:textId="3FB57119" w:rsidR="002A2F6D" w:rsidRPr="00FA5E5F" w:rsidRDefault="00CA3780" w:rsidP="00FA5E5F">
            <w:pPr>
              <w:spacing w:line="300" w:lineRule="atLeast"/>
              <w:rPr>
                <w:rFonts w:ascii="Arial" w:hAnsi="Arial" w:cs="Arial"/>
                <w:sz w:val="21"/>
                <w:szCs w:val="21"/>
              </w:rPr>
            </w:pPr>
            <w:r w:rsidRPr="00CA3780">
              <w:rPr>
                <w:rFonts w:ascii="Arial" w:hAnsi="Arial" w:cs="Arial"/>
                <w:sz w:val="21"/>
                <w:szCs w:val="21"/>
                <w:vertAlign w:val="superscript"/>
              </w:rPr>
              <w:fldChar w:fldCharType="begin"/>
            </w:r>
            <w:r w:rsidRPr="00CA3780">
              <w:rPr>
                <w:rFonts w:ascii="Arial" w:hAnsi="Arial" w:cs="Arial"/>
                <w:sz w:val="21"/>
                <w:szCs w:val="21"/>
                <w:vertAlign w:val="superscript"/>
              </w:rPr>
              <w:instrText xml:space="preserve"> NOTEREF _Ref522700514 \h  \* MERGEFORMAT </w:instrText>
            </w:r>
            <w:r w:rsidRPr="00CA3780">
              <w:rPr>
                <w:rFonts w:ascii="Arial" w:hAnsi="Arial" w:cs="Arial"/>
                <w:sz w:val="21"/>
                <w:szCs w:val="21"/>
                <w:vertAlign w:val="superscript"/>
              </w:rPr>
            </w:r>
            <w:r w:rsidRPr="00CA3780">
              <w:rPr>
                <w:rFonts w:ascii="Arial" w:hAnsi="Arial" w:cs="Arial"/>
                <w:sz w:val="21"/>
                <w:szCs w:val="21"/>
                <w:vertAlign w:val="superscript"/>
              </w:rPr>
              <w:fldChar w:fldCharType="separate"/>
            </w:r>
            <w:r w:rsidR="000F1EAC">
              <w:rPr>
                <w:rFonts w:ascii="Arial" w:hAnsi="Arial" w:cs="Arial"/>
                <w:sz w:val="21"/>
                <w:szCs w:val="21"/>
                <w:vertAlign w:val="superscript"/>
              </w:rPr>
              <w:t>2</w:t>
            </w:r>
            <w:r w:rsidRPr="00CA3780">
              <w:rPr>
                <w:rFonts w:ascii="Arial" w:hAnsi="Arial" w:cs="Arial"/>
                <w:sz w:val="21"/>
                <w:szCs w:val="21"/>
                <w:vertAlign w:val="superscript"/>
              </w:rPr>
              <w:fldChar w:fldCharType="end"/>
            </w:r>
            <w:r w:rsidR="006C7AA6" w:rsidRPr="00FA5E5F">
              <w:rPr>
                <w:rFonts w:ascii="Arial" w:hAnsi="Arial" w:cs="Arial"/>
                <w:sz w:val="21"/>
                <w:szCs w:val="21"/>
              </w:rPr>
              <w:t>Binary</w:t>
            </w:r>
          </w:p>
        </w:tc>
        <w:tc>
          <w:tcPr>
            <w:tcW w:w="3824" w:type="dxa"/>
          </w:tcPr>
          <w:p w14:paraId="12F57F3C" w14:textId="77777777" w:rsidR="002A2F6D" w:rsidRPr="00FA5E5F" w:rsidRDefault="002A2F6D" w:rsidP="00FA5E5F">
            <w:pPr>
              <w:spacing w:line="300" w:lineRule="atLeast"/>
              <w:rPr>
                <w:rFonts w:ascii="Arial" w:hAnsi="Arial" w:cs="Arial"/>
                <w:sz w:val="21"/>
                <w:szCs w:val="21"/>
              </w:rPr>
            </w:pPr>
          </w:p>
        </w:tc>
        <w:tc>
          <w:tcPr>
            <w:tcW w:w="4962" w:type="dxa"/>
          </w:tcPr>
          <w:p w14:paraId="6F1ED2EC" w14:textId="77777777" w:rsidR="002A2F6D" w:rsidRPr="00FA5E5F" w:rsidRDefault="00E52ADF" w:rsidP="00FA5E5F">
            <w:pPr>
              <w:spacing w:line="300" w:lineRule="atLeast"/>
              <w:rPr>
                <w:rFonts w:ascii="Arial" w:hAnsi="Arial" w:cs="Arial"/>
                <w:sz w:val="21"/>
                <w:szCs w:val="21"/>
              </w:rPr>
            </w:pPr>
            <w:r w:rsidRPr="00FA5E5F">
              <w:rPr>
                <w:rFonts w:ascii="Arial" w:hAnsi="Arial" w:cs="Arial"/>
                <w:sz w:val="21"/>
                <w:szCs w:val="21"/>
              </w:rPr>
              <w:t>The PDF of the full text of the output when submitting the output electronically.  See Guidance on Submission Annex K.</w:t>
            </w:r>
          </w:p>
        </w:tc>
      </w:tr>
      <w:tr w:rsidR="005402EF" w:rsidRPr="00FA5E5F" w14:paraId="3F497FE0" w14:textId="77777777" w:rsidTr="0029629F">
        <w:tc>
          <w:tcPr>
            <w:tcW w:w="4553" w:type="dxa"/>
          </w:tcPr>
          <w:p w14:paraId="6FA642C0" w14:textId="7800979F" w:rsidR="005402EF" w:rsidRPr="00FA5E5F" w:rsidRDefault="005402EF" w:rsidP="00FA5E5F">
            <w:pPr>
              <w:spacing w:line="300" w:lineRule="atLeast"/>
              <w:rPr>
                <w:rFonts w:ascii="Arial" w:hAnsi="Arial" w:cs="Arial"/>
                <w:sz w:val="21"/>
                <w:szCs w:val="21"/>
              </w:rPr>
            </w:pPr>
            <w:proofErr w:type="spellStart"/>
            <w:r w:rsidRPr="005402EF">
              <w:rPr>
                <w:rFonts w:ascii="Arial" w:hAnsi="Arial" w:cs="Arial"/>
                <w:sz w:val="21"/>
                <w:szCs w:val="21"/>
              </w:rPr>
              <w:t>mediaOfOutput</w:t>
            </w:r>
            <w:proofErr w:type="spellEnd"/>
          </w:p>
        </w:tc>
        <w:tc>
          <w:tcPr>
            <w:tcW w:w="1257" w:type="dxa"/>
          </w:tcPr>
          <w:p w14:paraId="585BA8CD" w14:textId="3A386E91" w:rsidR="005402EF" w:rsidRPr="00CA3780" w:rsidRDefault="005402EF" w:rsidP="00FA5E5F">
            <w:pPr>
              <w:spacing w:line="300" w:lineRule="atLeast"/>
              <w:rPr>
                <w:rFonts w:ascii="Arial" w:hAnsi="Arial" w:cs="Arial"/>
                <w:sz w:val="21"/>
                <w:szCs w:val="21"/>
                <w:vertAlign w:val="superscript"/>
              </w:rPr>
            </w:pPr>
            <w:r w:rsidRPr="00FA5E5F">
              <w:rPr>
                <w:rFonts w:ascii="Arial" w:hAnsi="Arial" w:cs="Arial"/>
                <w:sz w:val="21"/>
                <w:szCs w:val="21"/>
              </w:rPr>
              <w:t>Boolean</w:t>
            </w:r>
          </w:p>
        </w:tc>
        <w:tc>
          <w:tcPr>
            <w:tcW w:w="3824" w:type="dxa"/>
          </w:tcPr>
          <w:p w14:paraId="4F6798D0" w14:textId="0FB1C81C" w:rsidR="005402EF" w:rsidRPr="00FA5E5F" w:rsidRDefault="005402EF" w:rsidP="00FA5E5F">
            <w:pPr>
              <w:spacing w:line="300" w:lineRule="atLeast"/>
              <w:rPr>
                <w:rFonts w:ascii="Arial" w:hAnsi="Arial" w:cs="Arial"/>
                <w:sz w:val="21"/>
                <w:szCs w:val="21"/>
              </w:rPr>
            </w:pPr>
            <w:r w:rsidRPr="005402EF">
              <w:rPr>
                <w:rFonts w:ascii="Arial" w:hAnsi="Arial" w:cs="Arial"/>
                <w:sz w:val="21"/>
                <w:szCs w:val="21"/>
              </w:rPr>
              <w:t>Must not exceed 264 characters in length</w:t>
            </w:r>
          </w:p>
        </w:tc>
        <w:tc>
          <w:tcPr>
            <w:tcW w:w="4962" w:type="dxa"/>
          </w:tcPr>
          <w:p w14:paraId="3F94CF8D" w14:textId="77777777" w:rsidR="005402EF" w:rsidRDefault="005402EF" w:rsidP="005402EF">
            <w:pPr>
              <w:spacing w:line="300" w:lineRule="atLeast"/>
              <w:rPr>
                <w:rFonts w:ascii="Arial" w:hAnsi="Arial" w:cs="Arial"/>
                <w:sz w:val="21"/>
                <w:szCs w:val="21"/>
              </w:rPr>
            </w:pPr>
            <w:r w:rsidRPr="005402EF">
              <w:rPr>
                <w:rFonts w:ascii="Arial" w:hAnsi="Arial" w:cs="Arial"/>
                <w:sz w:val="21"/>
                <w:szCs w:val="21"/>
              </w:rPr>
              <w:t>Must be used to describe the version of electronic output</w:t>
            </w:r>
            <w:r>
              <w:rPr>
                <w:rFonts w:ascii="Arial" w:hAnsi="Arial" w:cs="Arial"/>
                <w:sz w:val="21"/>
                <w:szCs w:val="21"/>
              </w:rPr>
              <w:t xml:space="preserve"> </w:t>
            </w:r>
            <w:r w:rsidRPr="005402EF">
              <w:rPr>
                <w:rFonts w:ascii="Arial" w:hAnsi="Arial" w:cs="Arial"/>
                <w:sz w:val="21"/>
                <w:szCs w:val="21"/>
              </w:rPr>
              <w:t>being returned where not possible to submit the final</w:t>
            </w:r>
            <w:r>
              <w:rPr>
                <w:rFonts w:ascii="Arial" w:hAnsi="Arial" w:cs="Arial"/>
                <w:sz w:val="21"/>
                <w:szCs w:val="21"/>
              </w:rPr>
              <w:t xml:space="preserve"> </w:t>
            </w:r>
            <w:r w:rsidRPr="005402EF">
              <w:rPr>
                <w:rFonts w:ascii="Arial" w:hAnsi="Arial" w:cs="Arial"/>
                <w:sz w:val="21"/>
                <w:szCs w:val="21"/>
              </w:rPr>
              <w:t>version in electronic form. E.g. “Proof”,</w:t>
            </w:r>
            <w:r>
              <w:rPr>
                <w:rFonts w:ascii="Arial" w:hAnsi="Arial" w:cs="Arial"/>
                <w:sz w:val="21"/>
                <w:szCs w:val="21"/>
              </w:rPr>
              <w:t xml:space="preserve"> </w:t>
            </w:r>
            <w:r w:rsidRPr="005402EF">
              <w:rPr>
                <w:rFonts w:ascii="Arial" w:hAnsi="Arial" w:cs="Arial"/>
                <w:sz w:val="21"/>
                <w:szCs w:val="21"/>
              </w:rPr>
              <w:t>“Author Accepted</w:t>
            </w:r>
            <w:r>
              <w:rPr>
                <w:rFonts w:ascii="Arial" w:hAnsi="Arial" w:cs="Arial"/>
                <w:sz w:val="21"/>
                <w:szCs w:val="21"/>
              </w:rPr>
              <w:t xml:space="preserve"> </w:t>
            </w:r>
            <w:r w:rsidRPr="005402EF">
              <w:rPr>
                <w:rFonts w:ascii="Arial" w:hAnsi="Arial" w:cs="Arial"/>
                <w:sz w:val="21"/>
                <w:szCs w:val="21"/>
              </w:rPr>
              <w:t>Manuscript”.</w:t>
            </w:r>
          </w:p>
          <w:p w14:paraId="3D7AD4A7" w14:textId="77777777" w:rsidR="005402EF" w:rsidRDefault="005402EF" w:rsidP="005402EF">
            <w:pPr>
              <w:spacing w:line="300" w:lineRule="atLeast"/>
              <w:rPr>
                <w:rFonts w:ascii="Arial" w:hAnsi="Arial" w:cs="Arial"/>
                <w:sz w:val="21"/>
                <w:szCs w:val="21"/>
              </w:rPr>
            </w:pPr>
          </w:p>
          <w:p w14:paraId="545E4352" w14:textId="6FC48751" w:rsidR="005402EF" w:rsidRPr="00FA5E5F" w:rsidRDefault="005402EF" w:rsidP="005402EF">
            <w:pPr>
              <w:spacing w:line="300" w:lineRule="atLeast"/>
              <w:rPr>
                <w:rFonts w:ascii="Arial" w:hAnsi="Arial" w:cs="Arial"/>
                <w:sz w:val="21"/>
                <w:szCs w:val="21"/>
              </w:rPr>
            </w:pPr>
            <w:r w:rsidRPr="005402EF">
              <w:rPr>
                <w:rFonts w:ascii="Arial" w:hAnsi="Arial" w:cs="Arial"/>
                <w:sz w:val="21"/>
                <w:szCs w:val="21"/>
              </w:rPr>
              <w:t xml:space="preserve">See updated </w:t>
            </w:r>
            <w:proofErr w:type="spellStart"/>
            <w:r w:rsidRPr="005402EF">
              <w:rPr>
                <w:rFonts w:ascii="Arial" w:hAnsi="Arial" w:cs="Arial"/>
                <w:sz w:val="21"/>
                <w:szCs w:val="21"/>
              </w:rPr>
              <w:t>invitiation</w:t>
            </w:r>
            <w:proofErr w:type="spellEnd"/>
            <w:r w:rsidRPr="005402EF">
              <w:rPr>
                <w:rFonts w:ascii="Arial" w:hAnsi="Arial" w:cs="Arial"/>
                <w:sz w:val="21"/>
                <w:szCs w:val="21"/>
              </w:rPr>
              <w:t xml:space="preserve"> to submit to REF 2021 as PDF at:</w:t>
            </w:r>
            <w:r>
              <w:rPr>
                <w:rFonts w:ascii="Arial" w:hAnsi="Arial" w:cs="Arial"/>
                <w:sz w:val="21"/>
                <w:szCs w:val="21"/>
              </w:rPr>
              <w:t xml:space="preserve"> </w:t>
            </w:r>
            <w:r w:rsidRPr="005402EF">
              <w:rPr>
                <w:rFonts w:ascii="Arial" w:hAnsi="Arial" w:cs="Arial"/>
                <w:sz w:val="21"/>
                <w:szCs w:val="21"/>
              </w:rPr>
              <w:t>https://ref.ac.uk/publications/updatedinvitation-tosubmit-to-ref2021/ for more information.</w:t>
            </w:r>
          </w:p>
        </w:tc>
      </w:tr>
    </w:tbl>
    <w:p w14:paraId="550773CD" w14:textId="77777777" w:rsidR="00C270C4" w:rsidRPr="00FA5E5F" w:rsidRDefault="00C270C4" w:rsidP="00FA5E5F">
      <w:pPr>
        <w:spacing w:after="0" w:line="300" w:lineRule="atLeast"/>
        <w:rPr>
          <w:rFonts w:ascii="Arial" w:hAnsi="Arial" w:cs="Arial"/>
          <w:sz w:val="21"/>
          <w:szCs w:val="21"/>
        </w:rPr>
      </w:pPr>
    </w:p>
    <w:p w14:paraId="19F26D52" w14:textId="77777777" w:rsidR="00077ED5" w:rsidRPr="007D72F8" w:rsidRDefault="00831DA1" w:rsidP="00FA5E5F">
      <w:pPr>
        <w:pStyle w:val="Heading3"/>
        <w:spacing w:before="0" w:line="300" w:lineRule="atLeast"/>
        <w:rPr>
          <w:rFonts w:ascii="Arial" w:hAnsi="Arial" w:cs="Arial"/>
          <w:b/>
          <w:color w:val="auto"/>
          <w:sz w:val="22"/>
          <w:szCs w:val="22"/>
        </w:rPr>
      </w:pPr>
      <w:r w:rsidRPr="007D72F8">
        <w:rPr>
          <w:rFonts w:ascii="Arial" w:hAnsi="Arial" w:cs="Arial"/>
          <w:b/>
          <w:color w:val="auto"/>
          <w:sz w:val="22"/>
          <w:szCs w:val="22"/>
        </w:rPr>
        <w:t>Link between staff and outputs</w:t>
      </w:r>
    </w:p>
    <w:p w14:paraId="0458A135" w14:textId="77777777" w:rsidR="00EB7303" w:rsidRDefault="00EB7303" w:rsidP="007D72F8">
      <w:pPr>
        <w:pStyle w:val="ListParagraph"/>
        <w:numPr>
          <w:ilvl w:val="0"/>
          <w:numId w:val="1"/>
        </w:numPr>
        <w:spacing w:after="0" w:line="300" w:lineRule="atLeast"/>
        <w:ind w:left="0" w:firstLine="0"/>
        <w:rPr>
          <w:rFonts w:ascii="Arial" w:hAnsi="Arial" w:cs="Arial"/>
          <w:sz w:val="21"/>
          <w:szCs w:val="21"/>
        </w:rPr>
      </w:pPr>
      <w:r w:rsidRPr="007D72F8">
        <w:rPr>
          <w:rFonts w:ascii="Arial" w:hAnsi="Arial" w:cs="Arial"/>
          <w:sz w:val="21"/>
          <w:szCs w:val="21"/>
        </w:rPr>
        <w:t>This table links staff to outputs, so the submission system can check the numbers of output submitted per staff member.</w:t>
      </w:r>
    </w:p>
    <w:p w14:paraId="7EDDE701" w14:textId="77777777" w:rsidR="007D72F8" w:rsidRDefault="007D72F8" w:rsidP="007D72F8">
      <w:pPr>
        <w:pStyle w:val="ListParagraph"/>
        <w:spacing w:after="0" w:line="300" w:lineRule="atLeast"/>
        <w:ind w:left="0"/>
        <w:rPr>
          <w:rFonts w:ascii="Arial" w:hAnsi="Arial" w:cs="Arial"/>
          <w:sz w:val="21"/>
          <w:szCs w:val="21"/>
        </w:rPr>
      </w:pPr>
    </w:p>
    <w:p w14:paraId="05C20246" w14:textId="77777777" w:rsidR="007D72F8" w:rsidRPr="007D72F8" w:rsidRDefault="007D72F8" w:rsidP="007D72F8">
      <w:pPr>
        <w:pStyle w:val="ListParagraph"/>
        <w:spacing w:after="0" w:line="300" w:lineRule="atLeast"/>
        <w:ind w:left="0"/>
        <w:rPr>
          <w:rFonts w:ascii="Arial" w:hAnsi="Arial" w:cs="Arial"/>
          <w:sz w:val="21"/>
          <w:szCs w:val="21"/>
        </w:rPr>
      </w:pPr>
    </w:p>
    <w:tbl>
      <w:tblPr>
        <w:tblStyle w:val="TableGrid"/>
        <w:tblW w:w="0" w:type="auto"/>
        <w:tblLook w:val="04A0" w:firstRow="1" w:lastRow="0" w:firstColumn="1" w:lastColumn="0" w:noHBand="0" w:noVBand="1"/>
      </w:tblPr>
      <w:tblGrid>
        <w:gridCol w:w="3391"/>
        <w:gridCol w:w="1987"/>
        <w:gridCol w:w="2028"/>
        <w:gridCol w:w="4638"/>
      </w:tblGrid>
      <w:tr w:rsidR="00FA5E5F" w:rsidRPr="00FA5E5F" w14:paraId="2248EA0B" w14:textId="77777777" w:rsidTr="00B9336B">
        <w:tc>
          <w:tcPr>
            <w:tcW w:w="3391" w:type="dxa"/>
          </w:tcPr>
          <w:p w14:paraId="572D2D7E" w14:textId="77777777" w:rsidR="00EB7303" w:rsidRPr="007D72F8" w:rsidRDefault="00EB7303" w:rsidP="00FA5E5F">
            <w:pPr>
              <w:spacing w:line="300" w:lineRule="atLeast"/>
              <w:rPr>
                <w:rFonts w:ascii="Arial" w:hAnsi="Arial" w:cs="Arial"/>
                <w:b/>
                <w:sz w:val="21"/>
                <w:szCs w:val="21"/>
              </w:rPr>
            </w:pPr>
            <w:r w:rsidRPr="007D72F8">
              <w:rPr>
                <w:rFonts w:ascii="Arial" w:hAnsi="Arial" w:cs="Arial"/>
                <w:b/>
                <w:sz w:val="21"/>
                <w:szCs w:val="21"/>
              </w:rPr>
              <w:t>Field name</w:t>
            </w:r>
          </w:p>
        </w:tc>
        <w:tc>
          <w:tcPr>
            <w:tcW w:w="1987" w:type="dxa"/>
          </w:tcPr>
          <w:p w14:paraId="7B37204C" w14:textId="77777777" w:rsidR="00EB7303" w:rsidRPr="007D72F8" w:rsidRDefault="00EB7303" w:rsidP="00FA5E5F">
            <w:pPr>
              <w:spacing w:line="300" w:lineRule="atLeast"/>
              <w:rPr>
                <w:rFonts w:ascii="Arial" w:hAnsi="Arial" w:cs="Arial"/>
                <w:b/>
                <w:sz w:val="21"/>
                <w:szCs w:val="21"/>
              </w:rPr>
            </w:pPr>
            <w:r w:rsidRPr="007D72F8">
              <w:rPr>
                <w:rFonts w:ascii="Arial" w:hAnsi="Arial" w:cs="Arial"/>
                <w:b/>
                <w:sz w:val="21"/>
                <w:szCs w:val="21"/>
              </w:rPr>
              <w:t>Type</w:t>
            </w:r>
          </w:p>
        </w:tc>
        <w:tc>
          <w:tcPr>
            <w:tcW w:w="2028" w:type="dxa"/>
          </w:tcPr>
          <w:p w14:paraId="0CDF0889" w14:textId="77777777" w:rsidR="00EB7303" w:rsidRPr="007D72F8" w:rsidRDefault="00EB7303" w:rsidP="00FA5E5F">
            <w:pPr>
              <w:spacing w:line="300" w:lineRule="atLeast"/>
              <w:rPr>
                <w:rFonts w:ascii="Arial" w:hAnsi="Arial" w:cs="Arial"/>
                <w:b/>
                <w:sz w:val="21"/>
                <w:szCs w:val="21"/>
              </w:rPr>
            </w:pPr>
            <w:r w:rsidRPr="007D72F8">
              <w:rPr>
                <w:rFonts w:ascii="Arial" w:hAnsi="Arial" w:cs="Arial"/>
                <w:b/>
                <w:sz w:val="21"/>
                <w:szCs w:val="21"/>
              </w:rPr>
              <w:t>Restrictions</w:t>
            </w:r>
          </w:p>
        </w:tc>
        <w:tc>
          <w:tcPr>
            <w:tcW w:w="4638" w:type="dxa"/>
          </w:tcPr>
          <w:p w14:paraId="63572C3C" w14:textId="77777777" w:rsidR="00EB7303" w:rsidRPr="007D72F8" w:rsidRDefault="00EB7303" w:rsidP="00FA5E5F">
            <w:pPr>
              <w:spacing w:line="300" w:lineRule="atLeast"/>
              <w:rPr>
                <w:rFonts w:ascii="Arial" w:hAnsi="Arial" w:cs="Arial"/>
                <w:b/>
                <w:sz w:val="21"/>
                <w:szCs w:val="21"/>
              </w:rPr>
            </w:pPr>
            <w:r w:rsidRPr="007D72F8">
              <w:rPr>
                <w:rFonts w:ascii="Arial" w:hAnsi="Arial" w:cs="Arial"/>
                <w:b/>
                <w:sz w:val="21"/>
                <w:szCs w:val="21"/>
              </w:rPr>
              <w:t>Comments</w:t>
            </w:r>
          </w:p>
        </w:tc>
      </w:tr>
      <w:tr w:rsidR="00FA5E5F" w:rsidRPr="00FA5E5F" w14:paraId="616DBBEE" w14:textId="77777777" w:rsidTr="00B9336B">
        <w:tc>
          <w:tcPr>
            <w:tcW w:w="3391" w:type="dxa"/>
          </w:tcPr>
          <w:p w14:paraId="62475F37" w14:textId="77777777" w:rsidR="00EB7303"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hesa</w:t>
            </w:r>
            <w:r w:rsidR="00EB7303" w:rsidRPr="00FA5E5F">
              <w:rPr>
                <w:rFonts w:ascii="Arial" w:hAnsi="Arial" w:cs="Arial"/>
                <w:sz w:val="21"/>
                <w:szCs w:val="21"/>
              </w:rPr>
              <w:t>StaffIdentifier</w:t>
            </w:r>
            <w:proofErr w:type="spellEnd"/>
          </w:p>
        </w:tc>
        <w:tc>
          <w:tcPr>
            <w:tcW w:w="1987" w:type="dxa"/>
          </w:tcPr>
          <w:p w14:paraId="671CBC29"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String</w:t>
            </w:r>
          </w:p>
        </w:tc>
        <w:tc>
          <w:tcPr>
            <w:tcW w:w="2028" w:type="dxa"/>
          </w:tcPr>
          <w:p w14:paraId="546B6269"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Must be 13 characters long</w:t>
            </w:r>
          </w:p>
        </w:tc>
        <w:tc>
          <w:tcPr>
            <w:tcW w:w="4638" w:type="dxa"/>
          </w:tcPr>
          <w:p w14:paraId="36AB371A" w14:textId="77777777" w:rsidR="00EB7303" w:rsidRPr="00FA5E5F" w:rsidRDefault="00EB7303" w:rsidP="00FA5E5F">
            <w:pPr>
              <w:spacing w:line="300" w:lineRule="atLeast"/>
              <w:rPr>
                <w:rFonts w:ascii="Arial" w:hAnsi="Arial" w:cs="Arial"/>
                <w:sz w:val="21"/>
                <w:szCs w:val="21"/>
              </w:rPr>
            </w:pPr>
          </w:p>
        </w:tc>
      </w:tr>
      <w:tr w:rsidR="00FA5E5F" w:rsidRPr="00FA5E5F" w14:paraId="0426C688" w14:textId="77777777" w:rsidTr="00B9336B">
        <w:tc>
          <w:tcPr>
            <w:tcW w:w="3391" w:type="dxa"/>
          </w:tcPr>
          <w:p w14:paraId="49CF9159" w14:textId="77777777" w:rsidR="00EB7303"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lastRenderedPageBreak/>
              <w:t>s</w:t>
            </w:r>
            <w:r w:rsidR="00EB7303" w:rsidRPr="00FA5E5F">
              <w:rPr>
                <w:rFonts w:ascii="Arial" w:hAnsi="Arial" w:cs="Arial"/>
                <w:sz w:val="21"/>
                <w:szCs w:val="21"/>
              </w:rPr>
              <w:t>taffIdentifer</w:t>
            </w:r>
            <w:proofErr w:type="spellEnd"/>
          </w:p>
        </w:tc>
        <w:tc>
          <w:tcPr>
            <w:tcW w:w="1987" w:type="dxa"/>
          </w:tcPr>
          <w:p w14:paraId="3B07CEC9"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String</w:t>
            </w:r>
          </w:p>
        </w:tc>
        <w:tc>
          <w:tcPr>
            <w:tcW w:w="2028" w:type="dxa"/>
          </w:tcPr>
          <w:p w14:paraId="3594CB7D" w14:textId="1EFBEF08"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 xml:space="preserve">Maximum length </w:t>
            </w:r>
            <w:r w:rsidR="009E5DFF" w:rsidRPr="009E5DFF">
              <w:rPr>
                <w:rFonts w:ascii="Arial" w:hAnsi="Arial" w:cs="Arial"/>
                <w:sz w:val="21"/>
                <w:szCs w:val="21"/>
                <w:highlight w:val="cyan"/>
              </w:rPr>
              <w:t>24</w:t>
            </w:r>
            <w:r w:rsidRPr="00FA5E5F">
              <w:rPr>
                <w:rFonts w:ascii="Arial" w:hAnsi="Arial" w:cs="Arial"/>
                <w:sz w:val="21"/>
                <w:szCs w:val="21"/>
              </w:rPr>
              <w:t xml:space="preserve"> characters</w:t>
            </w:r>
          </w:p>
        </w:tc>
        <w:tc>
          <w:tcPr>
            <w:tcW w:w="4638" w:type="dxa"/>
          </w:tcPr>
          <w:p w14:paraId="284F456A" w14:textId="77777777" w:rsidR="00EB7303" w:rsidRPr="00FA5E5F" w:rsidRDefault="00EB7303" w:rsidP="00FA5E5F">
            <w:pPr>
              <w:spacing w:line="300" w:lineRule="atLeast"/>
              <w:rPr>
                <w:rFonts w:ascii="Arial" w:hAnsi="Arial" w:cs="Arial"/>
                <w:sz w:val="21"/>
                <w:szCs w:val="21"/>
              </w:rPr>
            </w:pPr>
          </w:p>
        </w:tc>
      </w:tr>
      <w:tr w:rsidR="00FA5E5F" w:rsidRPr="00FA5E5F" w14:paraId="233C83DC" w14:textId="77777777" w:rsidTr="00B9336B">
        <w:tc>
          <w:tcPr>
            <w:tcW w:w="3391" w:type="dxa"/>
          </w:tcPr>
          <w:p w14:paraId="5E9B0CC5" w14:textId="77777777" w:rsidR="00EB7303"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o</w:t>
            </w:r>
            <w:r w:rsidR="00EB7303" w:rsidRPr="00FA5E5F">
              <w:rPr>
                <w:rFonts w:ascii="Arial" w:hAnsi="Arial" w:cs="Arial"/>
                <w:sz w:val="21"/>
                <w:szCs w:val="21"/>
              </w:rPr>
              <w:t>utputIdentifier</w:t>
            </w:r>
            <w:proofErr w:type="spellEnd"/>
          </w:p>
        </w:tc>
        <w:tc>
          <w:tcPr>
            <w:tcW w:w="1987" w:type="dxa"/>
          </w:tcPr>
          <w:p w14:paraId="7D45D8B3"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String</w:t>
            </w:r>
          </w:p>
        </w:tc>
        <w:tc>
          <w:tcPr>
            <w:tcW w:w="2028" w:type="dxa"/>
          </w:tcPr>
          <w:p w14:paraId="7B9743E2" w14:textId="6B0D94B0"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 xml:space="preserve">Maximum length </w:t>
            </w:r>
            <w:r w:rsidR="009E5DFF" w:rsidRPr="009E5DFF">
              <w:rPr>
                <w:rFonts w:ascii="Arial" w:hAnsi="Arial" w:cs="Arial"/>
                <w:sz w:val="21"/>
                <w:szCs w:val="21"/>
                <w:highlight w:val="cyan"/>
              </w:rPr>
              <w:t>24</w:t>
            </w:r>
            <w:r w:rsidRPr="00FA5E5F">
              <w:rPr>
                <w:rFonts w:ascii="Arial" w:hAnsi="Arial" w:cs="Arial"/>
                <w:sz w:val="21"/>
                <w:szCs w:val="21"/>
              </w:rPr>
              <w:t xml:space="preserve"> characters</w:t>
            </w:r>
          </w:p>
        </w:tc>
        <w:tc>
          <w:tcPr>
            <w:tcW w:w="4638" w:type="dxa"/>
          </w:tcPr>
          <w:p w14:paraId="751434DA" w14:textId="77777777" w:rsidR="00EB7303" w:rsidRPr="00FA5E5F" w:rsidRDefault="00EB7303" w:rsidP="00FA5E5F">
            <w:pPr>
              <w:spacing w:line="300" w:lineRule="atLeast"/>
              <w:rPr>
                <w:rFonts w:ascii="Arial" w:hAnsi="Arial" w:cs="Arial"/>
                <w:sz w:val="21"/>
                <w:szCs w:val="21"/>
              </w:rPr>
            </w:pPr>
          </w:p>
        </w:tc>
      </w:tr>
      <w:tr w:rsidR="00FA5E5F" w:rsidRPr="00FA5E5F" w14:paraId="4C2C3636" w14:textId="77777777" w:rsidTr="00B9336B">
        <w:tc>
          <w:tcPr>
            <w:tcW w:w="3391" w:type="dxa"/>
          </w:tcPr>
          <w:p w14:paraId="639B61B7" w14:textId="77777777" w:rsidR="000F4FF4" w:rsidRPr="00FA5E5F" w:rsidRDefault="000F4FF4" w:rsidP="00FA5E5F">
            <w:pPr>
              <w:spacing w:line="300" w:lineRule="atLeast"/>
              <w:rPr>
                <w:rFonts w:ascii="Arial" w:hAnsi="Arial" w:cs="Arial"/>
                <w:sz w:val="21"/>
                <w:szCs w:val="21"/>
              </w:rPr>
            </w:pPr>
            <w:proofErr w:type="spellStart"/>
            <w:r w:rsidRPr="00FA5E5F">
              <w:rPr>
                <w:rFonts w:ascii="Arial" w:hAnsi="Arial" w:cs="Arial"/>
                <w:sz w:val="21"/>
                <w:szCs w:val="21"/>
              </w:rPr>
              <w:t>authorContributionStatement</w:t>
            </w:r>
            <w:proofErr w:type="spellEnd"/>
          </w:p>
        </w:tc>
        <w:tc>
          <w:tcPr>
            <w:tcW w:w="1987" w:type="dxa"/>
          </w:tcPr>
          <w:p w14:paraId="5B009EAB" w14:textId="77777777" w:rsidR="000F4FF4" w:rsidRPr="00FA5E5F" w:rsidRDefault="000F4FF4" w:rsidP="00FA5E5F">
            <w:pPr>
              <w:spacing w:line="300" w:lineRule="atLeast"/>
              <w:rPr>
                <w:rFonts w:ascii="Arial" w:hAnsi="Arial" w:cs="Arial"/>
                <w:sz w:val="21"/>
                <w:szCs w:val="21"/>
              </w:rPr>
            </w:pPr>
            <w:r w:rsidRPr="00FA5E5F">
              <w:rPr>
                <w:rFonts w:ascii="Arial" w:hAnsi="Arial" w:cs="Arial"/>
                <w:sz w:val="21"/>
                <w:szCs w:val="21"/>
              </w:rPr>
              <w:t>String</w:t>
            </w:r>
          </w:p>
        </w:tc>
        <w:tc>
          <w:tcPr>
            <w:tcW w:w="2028" w:type="dxa"/>
          </w:tcPr>
          <w:p w14:paraId="41D3E342" w14:textId="77777777" w:rsidR="000F4FF4" w:rsidRPr="00FA5E5F" w:rsidRDefault="000F4FF4" w:rsidP="00FA5E5F">
            <w:pPr>
              <w:spacing w:line="300" w:lineRule="atLeast"/>
              <w:rPr>
                <w:rFonts w:ascii="Arial" w:hAnsi="Arial" w:cs="Arial"/>
                <w:sz w:val="21"/>
                <w:szCs w:val="21"/>
              </w:rPr>
            </w:pPr>
            <w:r w:rsidRPr="00FA5E5F">
              <w:rPr>
                <w:rFonts w:ascii="Arial" w:hAnsi="Arial" w:cs="Arial"/>
                <w:sz w:val="21"/>
                <w:szCs w:val="21"/>
              </w:rPr>
              <w:t>Maximum length 7,500 characters</w:t>
            </w:r>
          </w:p>
        </w:tc>
        <w:tc>
          <w:tcPr>
            <w:tcW w:w="4638" w:type="dxa"/>
          </w:tcPr>
          <w:p w14:paraId="78C22C58" w14:textId="77777777" w:rsidR="000F4FF4" w:rsidRPr="00FA5E5F" w:rsidRDefault="000F4FF4" w:rsidP="00FA5E5F">
            <w:pPr>
              <w:spacing w:line="300" w:lineRule="atLeast"/>
              <w:rPr>
                <w:rFonts w:ascii="Arial" w:hAnsi="Arial" w:cs="Arial"/>
                <w:sz w:val="21"/>
                <w:szCs w:val="21"/>
              </w:rPr>
            </w:pPr>
          </w:p>
        </w:tc>
      </w:tr>
      <w:tr w:rsidR="00BC41CA" w:rsidRPr="00A833D3" w14:paraId="13A8BFB7" w14:textId="77777777" w:rsidTr="00B9336B">
        <w:tc>
          <w:tcPr>
            <w:tcW w:w="3391" w:type="dxa"/>
          </w:tcPr>
          <w:p w14:paraId="5F640175" w14:textId="622A1E6A" w:rsidR="00BC41CA" w:rsidRPr="00A833D3" w:rsidRDefault="00BC41CA" w:rsidP="00FA5E5F">
            <w:pPr>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isAdditionalAttributedStaffMember</w:t>
            </w:r>
            <w:proofErr w:type="spellEnd"/>
          </w:p>
        </w:tc>
        <w:tc>
          <w:tcPr>
            <w:tcW w:w="1987" w:type="dxa"/>
          </w:tcPr>
          <w:p w14:paraId="1A98DFA4" w14:textId="5CBB6E1B" w:rsidR="00BC41CA" w:rsidRPr="00A833D3" w:rsidRDefault="00BC41CA" w:rsidP="00FA5E5F">
            <w:pPr>
              <w:spacing w:line="300" w:lineRule="atLeast"/>
              <w:rPr>
                <w:rFonts w:ascii="Arial" w:hAnsi="Arial" w:cs="Arial"/>
                <w:sz w:val="21"/>
                <w:szCs w:val="21"/>
                <w:highlight w:val="yellow"/>
              </w:rPr>
            </w:pPr>
            <w:r w:rsidRPr="00A833D3">
              <w:rPr>
                <w:rFonts w:ascii="Arial" w:hAnsi="Arial" w:cs="Arial"/>
                <w:sz w:val="21"/>
                <w:szCs w:val="21"/>
                <w:highlight w:val="yellow"/>
              </w:rPr>
              <w:t>Boolean</w:t>
            </w:r>
          </w:p>
        </w:tc>
        <w:tc>
          <w:tcPr>
            <w:tcW w:w="2028" w:type="dxa"/>
          </w:tcPr>
          <w:p w14:paraId="75C84CE6" w14:textId="77777777" w:rsidR="00BC41CA" w:rsidRPr="00A833D3" w:rsidRDefault="00BC41CA" w:rsidP="00FA5E5F">
            <w:pPr>
              <w:spacing w:line="300" w:lineRule="atLeast"/>
              <w:rPr>
                <w:rFonts w:ascii="Arial" w:hAnsi="Arial" w:cs="Arial"/>
                <w:sz w:val="21"/>
                <w:szCs w:val="21"/>
                <w:highlight w:val="yellow"/>
              </w:rPr>
            </w:pPr>
          </w:p>
        </w:tc>
        <w:tc>
          <w:tcPr>
            <w:tcW w:w="4638" w:type="dxa"/>
          </w:tcPr>
          <w:p w14:paraId="203B07D8" w14:textId="2E7C7E94" w:rsidR="00BC41CA" w:rsidRPr="00A833D3" w:rsidRDefault="00BC41CA" w:rsidP="00FA5E5F">
            <w:pPr>
              <w:spacing w:line="300" w:lineRule="atLeast"/>
              <w:rPr>
                <w:rFonts w:ascii="Arial" w:hAnsi="Arial" w:cs="Arial"/>
                <w:sz w:val="21"/>
                <w:szCs w:val="21"/>
                <w:highlight w:val="yellow"/>
              </w:rPr>
            </w:pPr>
            <w:r w:rsidRPr="00A833D3">
              <w:rPr>
                <w:rFonts w:ascii="Arial" w:hAnsi="Arial" w:cs="Arial"/>
                <w:sz w:val="21"/>
                <w:szCs w:val="21"/>
                <w:highlight w:val="yellow"/>
              </w:rPr>
              <w:t>A value indicating whether this staff member is an additional attributed staff member for a double weighted output or an output submitted to main panel D.</w:t>
            </w:r>
          </w:p>
        </w:tc>
      </w:tr>
    </w:tbl>
    <w:p w14:paraId="57289466" w14:textId="77777777" w:rsidR="00EB7303" w:rsidRPr="00FA5E5F" w:rsidRDefault="00EB7303" w:rsidP="00FA5E5F">
      <w:pPr>
        <w:spacing w:after="0" w:line="300" w:lineRule="atLeast"/>
        <w:rPr>
          <w:rFonts w:ascii="Arial" w:hAnsi="Arial" w:cs="Arial"/>
          <w:sz w:val="21"/>
          <w:szCs w:val="21"/>
        </w:rPr>
      </w:pPr>
    </w:p>
    <w:p w14:paraId="4AD204A4" w14:textId="77777777" w:rsidR="00EB7303" w:rsidRPr="007D72F8" w:rsidRDefault="00EB7303" w:rsidP="00FA5E5F">
      <w:pPr>
        <w:pStyle w:val="Heading3"/>
        <w:spacing w:before="0" w:line="300" w:lineRule="atLeast"/>
        <w:rPr>
          <w:rFonts w:ascii="Arial" w:hAnsi="Arial" w:cs="Arial"/>
          <w:b/>
          <w:color w:val="auto"/>
          <w:sz w:val="22"/>
          <w:szCs w:val="22"/>
        </w:rPr>
      </w:pPr>
      <w:r w:rsidRPr="007D72F8">
        <w:rPr>
          <w:rFonts w:ascii="Arial" w:hAnsi="Arial" w:cs="Arial"/>
          <w:b/>
          <w:color w:val="auto"/>
          <w:sz w:val="22"/>
          <w:szCs w:val="22"/>
        </w:rPr>
        <w:t>Impact case studies</w:t>
      </w:r>
    </w:p>
    <w:tbl>
      <w:tblPr>
        <w:tblStyle w:val="TableGrid"/>
        <w:tblW w:w="0" w:type="auto"/>
        <w:tblLook w:val="04A0" w:firstRow="1" w:lastRow="0" w:firstColumn="1" w:lastColumn="0" w:noHBand="0" w:noVBand="1"/>
      </w:tblPr>
      <w:tblGrid>
        <w:gridCol w:w="3835"/>
        <w:gridCol w:w="1718"/>
        <w:gridCol w:w="2061"/>
        <w:gridCol w:w="5037"/>
      </w:tblGrid>
      <w:tr w:rsidR="00FA5E5F" w:rsidRPr="00FA5E5F" w14:paraId="7F0778CB" w14:textId="77777777" w:rsidTr="0029629F">
        <w:tc>
          <w:tcPr>
            <w:tcW w:w="3228" w:type="dxa"/>
          </w:tcPr>
          <w:p w14:paraId="7608DD85" w14:textId="77777777" w:rsidR="00EB7303" w:rsidRPr="007D72F8" w:rsidRDefault="00EB7303" w:rsidP="00FA5E5F">
            <w:pPr>
              <w:spacing w:line="300" w:lineRule="atLeast"/>
              <w:rPr>
                <w:rFonts w:ascii="Arial" w:hAnsi="Arial" w:cs="Arial"/>
                <w:b/>
                <w:sz w:val="21"/>
                <w:szCs w:val="21"/>
              </w:rPr>
            </w:pPr>
            <w:r w:rsidRPr="007D72F8">
              <w:rPr>
                <w:rFonts w:ascii="Arial" w:hAnsi="Arial" w:cs="Arial"/>
                <w:b/>
                <w:sz w:val="21"/>
                <w:szCs w:val="21"/>
              </w:rPr>
              <w:t>Field name</w:t>
            </w:r>
          </w:p>
        </w:tc>
        <w:tc>
          <w:tcPr>
            <w:tcW w:w="1718" w:type="dxa"/>
          </w:tcPr>
          <w:p w14:paraId="4D271E44" w14:textId="77777777" w:rsidR="00EB7303" w:rsidRPr="007D72F8" w:rsidRDefault="00EB7303" w:rsidP="00FA5E5F">
            <w:pPr>
              <w:spacing w:line="300" w:lineRule="atLeast"/>
              <w:rPr>
                <w:rFonts w:ascii="Arial" w:hAnsi="Arial" w:cs="Arial"/>
                <w:b/>
                <w:sz w:val="21"/>
                <w:szCs w:val="21"/>
              </w:rPr>
            </w:pPr>
            <w:r w:rsidRPr="007D72F8">
              <w:rPr>
                <w:rFonts w:ascii="Arial" w:hAnsi="Arial" w:cs="Arial"/>
                <w:b/>
                <w:sz w:val="21"/>
                <w:szCs w:val="21"/>
              </w:rPr>
              <w:t>Type</w:t>
            </w:r>
          </w:p>
        </w:tc>
        <w:tc>
          <w:tcPr>
            <w:tcW w:w="2061" w:type="dxa"/>
          </w:tcPr>
          <w:p w14:paraId="70C106B8" w14:textId="77777777" w:rsidR="00EB7303" w:rsidRPr="007D72F8" w:rsidRDefault="00EB7303" w:rsidP="00FA5E5F">
            <w:pPr>
              <w:spacing w:line="300" w:lineRule="atLeast"/>
              <w:rPr>
                <w:rFonts w:ascii="Arial" w:hAnsi="Arial" w:cs="Arial"/>
                <w:b/>
                <w:sz w:val="21"/>
                <w:szCs w:val="21"/>
              </w:rPr>
            </w:pPr>
            <w:r w:rsidRPr="007D72F8">
              <w:rPr>
                <w:rFonts w:ascii="Arial" w:hAnsi="Arial" w:cs="Arial"/>
                <w:b/>
                <w:sz w:val="21"/>
                <w:szCs w:val="21"/>
              </w:rPr>
              <w:t>Restrictions</w:t>
            </w:r>
          </w:p>
        </w:tc>
        <w:tc>
          <w:tcPr>
            <w:tcW w:w="5037" w:type="dxa"/>
          </w:tcPr>
          <w:p w14:paraId="382BAFE3" w14:textId="77777777" w:rsidR="00EB7303" w:rsidRPr="007D72F8" w:rsidRDefault="00EB7303" w:rsidP="00FA5E5F">
            <w:pPr>
              <w:spacing w:line="300" w:lineRule="atLeast"/>
              <w:rPr>
                <w:rFonts w:ascii="Arial" w:hAnsi="Arial" w:cs="Arial"/>
                <w:b/>
                <w:sz w:val="21"/>
                <w:szCs w:val="21"/>
              </w:rPr>
            </w:pPr>
            <w:r w:rsidRPr="007D72F8">
              <w:rPr>
                <w:rFonts w:ascii="Arial" w:hAnsi="Arial" w:cs="Arial"/>
                <w:b/>
                <w:sz w:val="21"/>
                <w:szCs w:val="21"/>
              </w:rPr>
              <w:t>Comments</w:t>
            </w:r>
          </w:p>
        </w:tc>
      </w:tr>
      <w:tr w:rsidR="00FA5E5F" w:rsidRPr="00FA5E5F" w14:paraId="0E03E558" w14:textId="77777777" w:rsidTr="0029629F">
        <w:tc>
          <w:tcPr>
            <w:tcW w:w="3228" w:type="dxa"/>
          </w:tcPr>
          <w:p w14:paraId="5CB20213" w14:textId="77777777" w:rsidR="00EB7303"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c</w:t>
            </w:r>
            <w:r w:rsidR="00EB7303" w:rsidRPr="00FA5E5F">
              <w:rPr>
                <w:rFonts w:ascii="Arial" w:hAnsi="Arial" w:cs="Arial"/>
                <w:sz w:val="21"/>
                <w:szCs w:val="21"/>
              </w:rPr>
              <w:t>aseStudyIdentifier</w:t>
            </w:r>
            <w:proofErr w:type="spellEnd"/>
          </w:p>
        </w:tc>
        <w:tc>
          <w:tcPr>
            <w:tcW w:w="1718" w:type="dxa"/>
          </w:tcPr>
          <w:p w14:paraId="34067655"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String</w:t>
            </w:r>
          </w:p>
        </w:tc>
        <w:tc>
          <w:tcPr>
            <w:tcW w:w="2061" w:type="dxa"/>
          </w:tcPr>
          <w:p w14:paraId="76F67623"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5037" w:type="dxa"/>
          </w:tcPr>
          <w:p w14:paraId="681F260E" w14:textId="0B3255BC" w:rsidR="00EB7303" w:rsidRPr="00FA5E5F" w:rsidRDefault="007D72F8" w:rsidP="00FA5E5F">
            <w:pPr>
              <w:spacing w:line="300" w:lineRule="atLeast"/>
              <w:rPr>
                <w:rFonts w:ascii="Arial" w:hAnsi="Arial" w:cs="Arial"/>
                <w:sz w:val="21"/>
                <w:szCs w:val="21"/>
              </w:rPr>
            </w:pPr>
            <w:r w:rsidRPr="007D72F8">
              <w:rPr>
                <w:rFonts w:ascii="Arial" w:hAnsi="Arial" w:cs="Arial"/>
                <w:sz w:val="21"/>
                <w:szCs w:val="21"/>
              </w:rPr>
              <w:t>An identifier provided by the institution for the case study. The identifier must be unique within a submission to a unit of assessment.</w:t>
            </w:r>
          </w:p>
        </w:tc>
      </w:tr>
      <w:tr w:rsidR="00FA5E5F" w:rsidRPr="00FA5E5F" w14:paraId="58BCA105" w14:textId="77777777" w:rsidTr="0029629F">
        <w:tc>
          <w:tcPr>
            <w:tcW w:w="3228" w:type="dxa"/>
          </w:tcPr>
          <w:p w14:paraId="468216EB" w14:textId="44C26D75" w:rsidR="00EB7303" w:rsidRPr="00FA5E5F" w:rsidRDefault="00742253" w:rsidP="00FA5E5F">
            <w:pPr>
              <w:spacing w:line="300" w:lineRule="atLeast"/>
              <w:rPr>
                <w:rFonts w:ascii="Arial" w:hAnsi="Arial" w:cs="Arial"/>
                <w:sz w:val="21"/>
                <w:szCs w:val="21"/>
              </w:rPr>
            </w:pPr>
            <w:r w:rsidRPr="00FA5E5F">
              <w:rPr>
                <w:rFonts w:ascii="Arial" w:hAnsi="Arial" w:cs="Arial"/>
                <w:sz w:val="21"/>
                <w:szCs w:val="21"/>
              </w:rPr>
              <w:t>T</w:t>
            </w:r>
            <w:r w:rsidR="00EB7303" w:rsidRPr="00FA5E5F">
              <w:rPr>
                <w:rFonts w:ascii="Arial" w:hAnsi="Arial" w:cs="Arial"/>
                <w:sz w:val="21"/>
                <w:szCs w:val="21"/>
              </w:rPr>
              <w:t>itle</w:t>
            </w:r>
          </w:p>
        </w:tc>
        <w:tc>
          <w:tcPr>
            <w:tcW w:w="1718" w:type="dxa"/>
          </w:tcPr>
          <w:p w14:paraId="07B606D2"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String</w:t>
            </w:r>
          </w:p>
        </w:tc>
        <w:tc>
          <w:tcPr>
            <w:tcW w:w="2061" w:type="dxa"/>
          </w:tcPr>
          <w:p w14:paraId="6D306AC5"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Maximum length 256 characters</w:t>
            </w:r>
          </w:p>
        </w:tc>
        <w:tc>
          <w:tcPr>
            <w:tcW w:w="5037" w:type="dxa"/>
          </w:tcPr>
          <w:p w14:paraId="757D0884" w14:textId="77777777" w:rsidR="00EB7303" w:rsidRPr="00FA5E5F" w:rsidRDefault="00EB7303" w:rsidP="00FA5E5F">
            <w:pPr>
              <w:spacing w:line="300" w:lineRule="atLeast"/>
              <w:rPr>
                <w:rFonts w:ascii="Arial" w:hAnsi="Arial" w:cs="Arial"/>
                <w:sz w:val="21"/>
                <w:szCs w:val="21"/>
              </w:rPr>
            </w:pPr>
          </w:p>
        </w:tc>
      </w:tr>
      <w:tr w:rsidR="00FA5E5F" w:rsidRPr="00FA5E5F" w14:paraId="5E888D4E" w14:textId="77777777" w:rsidTr="0029629F">
        <w:tc>
          <w:tcPr>
            <w:tcW w:w="3228" w:type="dxa"/>
          </w:tcPr>
          <w:p w14:paraId="577A1A67" w14:textId="77777777" w:rsidR="00EB7303"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r</w:t>
            </w:r>
            <w:r w:rsidR="00EB7303" w:rsidRPr="00FA5E5F">
              <w:rPr>
                <w:rFonts w:ascii="Arial" w:hAnsi="Arial" w:cs="Arial"/>
                <w:sz w:val="21"/>
                <w:szCs w:val="21"/>
              </w:rPr>
              <w:t>edactionStatus</w:t>
            </w:r>
            <w:proofErr w:type="spellEnd"/>
          </w:p>
        </w:tc>
        <w:tc>
          <w:tcPr>
            <w:tcW w:w="1718" w:type="dxa"/>
          </w:tcPr>
          <w:p w14:paraId="0253B63E"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String</w:t>
            </w:r>
          </w:p>
        </w:tc>
        <w:tc>
          <w:tcPr>
            <w:tcW w:w="2061" w:type="dxa"/>
          </w:tcPr>
          <w:p w14:paraId="60830D50"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 xml:space="preserve">One of </w:t>
            </w:r>
            <w:proofErr w:type="spellStart"/>
            <w:r w:rsidRPr="00FA5E5F">
              <w:rPr>
                <w:rFonts w:ascii="Arial" w:hAnsi="Arial" w:cs="Arial"/>
                <w:sz w:val="21"/>
                <w:szCs w:val="21"/>
              </w:rPr>
              <w:t>NotRedacted</w:t>
            </w:r>
            <w:proofErr w:type="spellEnd"/>
            <w:r w:rsidRPr="00FA5E5F">
              <w:rPr>
                <w:rFonts w:ascii="Arial" w:hAnsi="Arial" w:cs="Arial"/>
                <w:sz w:val="21"/>
                <w:szCs w:val="21"/>
              </w:rPr>
              <w:t xml:space="preserve">, </w:t>
            </w:r>
            <w:proofErr w:type="spellStart"/>
            <w:r w:rsidRPr="00FA5E5F">
              <w:rPr>
                <w:rFonts w:ascii="Arial" w:hAnsi="Arial" w:cs="Arial"/>
                <w:sz w:val="21"/>
                <w:szCs w:val="21"/>
              </w:rPr>
              <w:t>RequiresRedaction</w:t>
            </w:r>
            <w:proofErr w:type="spellEnd"/>
            <w:r w:rsidRPr="00FA5E5F">
              <w:rPr>
                <w:rFonts w:ascii="Arial" w:hAnsi="Arial" w:cs="Arial"/>
                <w:sz w:val="21"/>
                <w:szCs w:val="21"/>
              </w:rPr>
              <w:t xml:space="preserve">, </w:t>
            </w:r>
            <w:proofErr w:type="spellStart"/>
            <w:r w:rsidRPr="00FA5E5F">
              <w:rPr>
                <w:rFonts w:ascii="Arial" w:hAnsi="Arial" w:cs="Arial"/>
                <w:sz w:val="21"/>
                <w:szCs w:val="21"/>
              </w:rPr>
              <w:t>NotForPublication</w:t>
            </w:r>
            <w:proofErr w:type="spellEnd"/>
          </w:p>
        </w:tc>
        <w:tc>
          <w:tcPr>
            <w:tcW w:w="5037" w:type="dxa"/>
          </w:tcPr>
          <w:p w14:paraId="1EA29706" w14:textId="77777777" w:rsidR="00EB7303" w:rsidRPr="00FA5E5F" w:rsidRDefault="00EB7303" w:rsidP="00FA5E5F">
            <w:pPr>
              <w:spacing w:line="300" w:lineRule="atLeast"/>
              <w:rPr>
                <w:rFonts w:ascii="Arial" w:hAnsi="Arial" w:cs="Arial"/>
                <w:sz w:val="21"/>
                <w:szCs w:val="21"/>
              </w:rPr>
            </w:pPr>
          </w:p>
        </w:tc>
      </w:tr>
      <w:tr w:rsidR="00FA5E5F" w:rsidRPr="00FA5E5F" w14:paraId="14F750C2" w14:textId="77777777" w:rsidTr="0029629F">
        <w:tc>
          <w:tcPr>
            <w:tcW w:w="3228" w:type="dxa"/>
          </w:tcPr>
          <w:p w14:paraId="37A1D828" w14:textId="77777777" w:rsidR="00EB7303"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c</w:t>
            </w:r>
            <w:r w:rsidR="00EB7303" w:rsidRPr="00FA5E5F">
              <w:rPr>
                <w:rFonts w:ascii="Arial" w:hAnsi="Arial" w:cs="Arial"/>
                <w:sz w:val="21"/>
                <w:szCs w:val="21"/>
              </w:rPr>
              <w:t>onflictedPanelMembers</w:t>
            </w:r>
            <w:proofErr w:type="spellEnd"/>
          </w:p>
        </w:tc>
        <w:tc>
          <w:tcPr>
            <w:tcW w:w="1718" w:type="dxa"/>
          </w:tcPr>
          <w:p w14:paraId="56EE42CF"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String</w:t>
            </w:r>
          </w:p>
        </w:tc>
        <w:tc>
          <w:tcPr>
            <w:tcW w:w="2061" w:type="dxa"/>
          </w:tcPr>
          <w:p w14:paraId="0D85D598"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Maximum length 512 characters</w:t>
            </w:r>
          </w:p>
        </w:tc>
        <w:tc>
          <w:tcPr>
            <w:tcW w:w="5037" w:type="dxa"/>
          </w:tcPr>
          <w:p w14:paraId="625FEC40" w14:textId="6A642062" w:rsidR="00EB7303" w:rsidRPr="00FA5E5F" w:rsidRDefault="007D72F8" w:rsidP="007D72F8">
            <w:pPr>
              <w:spacing w:line="300" w:lineRule="atLeast"/>
              <w:rPr>
                <w:rFonts w:ascii="Arial" w:hAnsi="Arial" w:cs="Arial"/>
                <w:sz w:val="21"/>
                <w:szCs w:val="21"/>
              </w:rPr>
            </w:pPr>
            <w:r w:rsidRPr="007D72F8">
              <w:rPr>
                <w:rFonts w:ascii="Arial" w:hAnsi="Arial" w:cs="Arial"/>
                <w:sz w:val="21"/>
                <w:szCs w:val="21"/>
              </w:rPr>
              <w:t xml:space="preserve">The name(s) of the panel member(s) </w:t>
            </w:r>
            <w:r>
              <w:rPr>
                <w:rFonts w:ascii="Arial" w:hAnsi="Arial" w:cs="Arial"/>
                <w:sz w:val="21"/>
                <w:szCs w:val="21"/>
              </w:rPr>
              <w:t>who</w:t>
            </w:r>
            <w:r w:rsidRPr="007D72F8">
              <w:rPr>
                <w:rFonts w:ascii="Arial" w:hAnsi="Arial" w:cs="Arial"/>
                <w:sz w:val="21"/>
                <w:szCs w:val="21"/>
              </w:rPr>
              <w:t xml:space="preserve"> may have conflicts of interest for commercial reasons.</w:t>
            </w:r>
          </w:p>
        </w:tc>
      </w:tr>
      <w:tr w:rsidR="00FA5E5F" w:rsidRPr="00FA5E5F" w14:paraId="545A68A7" w14:textId="77777777" w:rsidTr="0029629F">
        <w:tc>
          <w:tcPr>
            <w:tcW w:w="3228" w:type="dxa"/>
          </w:tcPr>
          <w:p w14:paraId="6EE1DF77" w14:textId="71CEDA0F" w:rsidR="00EB7303"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c</w:t>
            </w:r>
            <w:r w:rsidR="00EB7303" w:rsidRPr="00FA5E5F">
              <w:rPr>
                <w:rFonts w:ascii="Arial" w:hAnsi="Arial" w:cs="Arial"/>
                <w:sz w:val="21"/>
                <w:szCs w:val="21"/>
              </w:rPr>
              <w:t>aseStudy</w:t>
            </w:r>
            <w:r w:rsidR="000777AB">
              <w:rPr>
                <w:rFonts w:ascii="Arial" w:hAnsi="Arial" w:cs="Arial"/>
                <w:sz w:val="21"/>
                <w:szCs w:val="21"/>
              </w:rPr>
              <w:t>Pdf</w:t>
            </w:r>
            <w:proofErr w:type="spellEnd"/>
          </w:p>
        </w:tc>
        <w:tc>
          <w:tcPr>
            <w:tcW w:w="1718" w:type="dxa"/>
          </w:tcPr>
          <w:p w14:paraId="6A46D2E3" w14:textId="77777777" w:rsidR="00EB7303" w:rsidRPr="00FA5E5F" w:rsidRDefault="00947675" w:rsidP="00FA5E5F">
            <w:pPr>
              <w:spacing w:line="300" w:lineRule="atLeast"/>
              <w:rPr>
                <w:rFonts w:ascii="Arial" w:hAnsi="Arial" w:cs="Arial"/>
                <w:sz w:val="21"/>
                <w:szCs w:val="21"/>
              </w:rPr>
            </w:pPr>
            <w:bookmarkStart w:id="4" w:name="_Ref522700514"/>
            <w:r w:rsidRPr="00FA5E5F">
              <w:rPr>
                <w:rStyle w:val="EndnoteReference"/>
                <w:rFonts w:ascii="Arial" w:hAnsi="Arial" w:cs="Arial"/>
                <w:sz w:val="21"/>
                <w:szCs w:val="21"/>
              </w:rPr>
              <w:endnoteReference w:id="2"/>
            </w:r>
            <w:bookmarkEnd w:id="4"/>
            <w:r w:rsidR="00EB7303" w:rsidRPr="00FA5E5F">
              <w:rPr>
                <w:rFonts w:ascii="Arial" w:hAnsi="Arial" w:cs="Arial"/>
                <w:sz w:val="21"/>
                <w:szCs w:val="21"/>
              </w:rPr>
              <w:t>Binary</w:t>
            </w:r>
          </w:p>
        </w:tc>
        <w:tc>
          <w:tcPr>
            <w:tcW w:w="2061" w:type="dxa"/>
          </w:tcPr>
          <w:p w14:paraId="3A1535A4" w14:textId="77777777" w:rsidR="00EB7303" w:rsidRPr="00FA5E5F" w:rsidRDefault="00EB7303" w:rsidP="00FA5E5F">
            <w:pPr>
              <w:spacing w:line="300" w:lineRule="atLeast"/>
              <w:rPr>
                <w:rFonts w:ascii="Arial" w:hAnsi="Arial" w:cs="Arial"/>
                <w:sz w:val="21"/>
                <w:szCs w:val="21"/>
              </w:rPr>
            </w:pPr>
          </w:p>
        </w:tc>
        <w:tc>
          <w:tcPr>
            <w:tcW w:w="5037" w:type="dxa"/>
          </w:tcPr>
          <w:p w14:paraId="5AB7B2FD" w14:textId="77777777" w:rsidR="00EB7303" w:rsidRPr="00FA5E5F" w:rsidRDefault="00EB7303" w:rsidP="00FA5E5F">
            <w:pPr>
              <w:spacing w:line="300" w:lineRule="atLeast"/>
              <w:rPr>
                <w:rFonts w:ascii="Arial" w:hAnsi="Arial" w:cs="Arial"/>
                <w:sz w:val="21"/>
                <w:szCs w:val="21"/>
              </w:rPr>
            </w:pPr>
          </w:p>
        </w:tc>
      </w:tr>
      <w:tr w:rsidR="00D242C2" w:rsidRPr="00FA5E5F" w14:paraId="0AE6B5E6" w14:textId="77777777" w:rsidTr="0029629F">
        <w:tc>
          <w:tcPr>
            <w:tcW w:w="3228" w:type="dxa"/>
          </w:tcPr>
          <w:p w14:paraId="187B4C55" w14:textId="7A346369" w:rsidR="00D242C2" w:rsidRPr="00A833D3" w:rsidRDefault="00D242C2" w:rsidP="00FA5E5F">
            <w:pPr>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redactedCaseStudyPdf</w:t>
            </w:r>
            <w:proofErr w:type="spellEnd"/>
          </w:p>
        </w:tc>
        <w:tc>
          <w:tcPr>
            <w:tcW w:w="1718" w:type="dxa"/>
          </w:tcPr>
          <w:p w14:paraId="4D2C1FC3" w14:textId="4D3FB3CA" w:rsidR="00D242C2" w:rsidRPr="00A833D3" w:rsidRDefault="007D60E4" w:rsidP="00FA5E5F">
            <w:pPr>
              <w:spacing w:line="300" w:lineRule="atLeast"/>
              <w:rPr>
                <w:rFonts w:ascii="Arial" w:hAnsi="Arial" w:cs="Arial"/>
                <w:sz w:val="21"/>
                <w:szCs w:val="21"/>
                <w:highlight w:val="yellow"/>
                <w:vertAlign w:val="superscript"/>
              </w:rPr>
            </w:pPr>
            <w:r w:rsidRPr="00A833D3">
              <w:rPr>
                <w:rFonts w:ascii="Arial" w:hAnsi="Arial" w:cs="Arial"/>
                <w:sz w:val="21"/>
                <w:szCs w:val="21"/>
                <w:highlight w:val="yellow"/>
                <w:vertAlign w:val="superscript"/>
              </w:rPr>
              <w:fldChar w:fldCharType="begin"/>
            </w:r>
            <w:r w:rsidRPr="00A833D3">
              <w:rPr>
                <w:rFonts w:ascii="Arial" w:hAnsi="Arial" w:cs="Arial"/>
                <w:sz w:val="21"/>
                <w:szCs w:val="21"/>
                <w:highlight w:val="yellow"/>
                <w:vertAlign w:val="superscript"/>
              </w:rPr>
              <w:instrText xml:space="preserve"> NOTEREF _Ref522700514 \h  \* MERGEFORMAT </w:instrText>
            </w:r>
            <w:r w:rsidRPr="00A833D3">
              <w:rPr>
                <w:rFonts w:ascii="Arial" w:hAnsi="Arial" w:cs="Arial"/>
                <w:sz w:val="21"/>
                <w:szCs w:val="21"/>
                <w:highlight w:val="yellow"/>
                <w:vertAlign w:val="superscript"/>
              </w:rPr>
            </w:r>
            <w:r w:rsidRPr="00A833D3">
              <w:rPr>
                <w:rFonts w:ascii="Arial" w:hAnsi="Arial" w:cs="Arial"/>
                <w:sz w:val="21"/>
                <w:szCs w:val="21"/>
                <w:highlight w:val="yellow"/>
                <w:vertAlign w:val="superscript"/>
              </w:rPr>
              <w:fldChar w:fldCharType="separate"/>
            </w:r>
            <w:r w:rsidR="000F1EAC">
              <w:rPr>
                <w:rFonts w:ascii="Arial" w:hAnsi="Arial" w:cs="Arial"/>
                <w:sz w:val="21"/>
                <w:szCs w:val="21"/>
                <w:highlight w:val="yellow"/>
                <w:vertAlign w:val="superscript"/>
              </w:rPr>
              <w:t>2</w:t>
            </w:r>
            <w:r w:rsidRPr="00A833D3">
              <w:rPr>
                <w:rFonts w:ascii="Arial" w:hAnsi="Arial" w:cs="Arial"/>
                <w:sz w:val="21"/>
                <w:szCs w:val="21"/>
                <w:highlight w:val="yellow"/>
                <w:vertAlign w:val="superscript"/>
              </w:rPr>
              <w:fldChar w:fldCharType="end"/>
            </w:r>
            <w:r w:rsidR="00D242C2" w:rsidRPr="00A833D3">
              <w:rPr>
                <w:rFonts w:ascii="Arial" w:hAnsi="Arial" w:cs="Arial"/>
                <w:sz w:val="21"/>
                <w:szCs w:val="21"/>
                <w:highlight w:val="yellow"/>
              </w:rPr>
              <w:t>Binary</w:t>
            </w:r>
          </w:p>
        </w:tc>
        <w:tc>
          <w:tcPr>
            <w:tcW w:w="2061" w:type="dxa"/>
          </w:tcPr>
          <w:p w14:paraId="30CB4F3C" w14:textId="77777777" w:rsidR="00D242C2" w:rsidRPr="00FA5E5F" w:rsidRDefault="00D242C2" w:rsidP="00FA5E5F">
            <w:pPr>
              <w:spacing w:line="300" w:lineRule="atLeast"/>
              <w:rPr>
                <w:rFonts w:ascii="Arial" w:hAnsi="Arial" w:cs="Arial"/>
                <w:sz w:val="21"/>
                <w:szCs w:val="21"/>
              </w:rPr>
            </w:pPr>
          </w:p>
        </w:tc>
        <w:tc>
          <w:tcPr>
            <w:tcW w:w="5037" w:type="dxa"/>
          </w:tcPr>
          <w:p w14:paraId="02AB9102" w14:textId="77777777" w:rsidR="00D242C2" w:rsidRPr="00FA5E5F" w:rsidRDefault="00D242C2" w:rsidP="00FA5E5F">
            <w:pPr>
              <w:spacing w:line="300" w:lineRule="atLeast"/>
              <w:rPr>
                <w:rFonts w:ascii="Arial" w:hAnsi="Arial" w:cs="Arial"/>
                <w:sz w:val="21"/>
                <w:szCs w:val="21"/>
              </w:rPr>
            </w:pPr>
          </w:p>
        </w:tc>
      </w:tr>
      <w:tr w:rsidR="00FA5E5F" w:rsidRPr="00FA5E5F" w14:paraId="7B02CA1D" w14:textId="77777777" w:rsidTr="0029629F">
        <w:tc>
          <w:tcPr>
            <w:tcW w:w="3228" w:type="dxa"/>
          </w:tcPr>
          <w:p w14:paraId="2B6DB938" w14:textId="10CB4B29" w:rsidR="00EB7303" w:rsidRPr="00FA5E5F" w:rsidRDefault="000777AB" w:rsidP="00FA5E5F">
            <w:pPr>
              <w:spacing w:line="300" w:lineRule="atLeast"/>
              <w:rPr>
                <w:rFonts w:ascii="Arial" w:hAnsi="Arial" w:cs="Arial"/>
                <w:sz w:val="21"/>
                <w:szCs w:val="21"/>
              </w:rPr>
            </w:pPr>
            <w:proofErr w:type="spellStart"/>
            <w:r>
              <w:rPr>
                <w:rFonts w:ascii="Arial" w:hAnsi="Arial" w:cs="Arial"/>
                <w:sz w:val="21"/>
                <w:szCs w:val="21"/>
              </w:rPr>
              <w:t>c</w:t>
            </w:r>
            <w:r w:rsidR="00EB7303" w:rsidRPr="00FA5E5F">
              <w:rPr>
                <w:rFonts w:ascii="Arial" w:hAnsi="Arial" w:cs="Arial"/>
                <w:sz w:val="21"/>
                <w:szCs w:val="21"/>
              </w:rPr>
              <w:t>aseStudy</w:t>
            </w:r>
            <w:r>
              <w:rPr>
                <w:rFonts w:ascii="Arial" w:hAnsi="Arial" w:cs="Arial"/>
                <w:sz w:val="21"/>
                <w:szCs w:val="21"/>
              </w:rPr>
              <w:t>Document</w:t>
            </w:r>
            <w:proofErr w:type="spellEnd"/>
          </w:p>
        </w:tc>
        <w:tc>
          <w:tcPr>
            <w:tcW w:w="1718" w:type="dxa"/>
          </w:tcPr>
          <w:p w14:paraId="2B67580F" w14:textId="1E612967" w:rsidR="00EB7303" w:rsidRPr="00FA5E5F" w:rsidRDefault="00CA3780" w:rsidP="00FA5E5F">
            <w:pPr>
              <w:spacing w:line="300" w:lineRule="atLeast"/>
              <w:rPr>
                <w:rFonts w:ascii="Arial" w:hAnsi="Arial" w:cs="Arial"/>
                <w:sz w:val="21"/>
                <w:szCs w:val="21"/>
              </w:rPr>
            </w:pPr>
            <w:r w:rsidRPr="00CA3780">
              <w:rPr>
                <w:rFonts w:ascii="Arial" w:hAnsi="Arial" w:cs="Arial"/>
                <w:sz w:val="21"/>
                <w:szCs w:val="21"/>
                <w:vertAlign w:val="superscript"/>
              </w:rPr>
              <w:fldChar w:fldCharType="begin"/>
            </w:r>
            <w:r w:rsidRPr="00CA3780">
              <w:rPr>
                <w:rFonts w:ascii="Arial" w:hAnsi="Arial" w:cs="Arial"/>
                <w:sz w:val="21"/>
                <w:szCs w:val="21"/>
                <w:vertAlign w:val="superscript"/>
              </w:rPr>
              <w:instrText xml:space="preserve"> NOTEREF _Ref522700514 \h  \* MERGEFORMAT </w:instrText>
            </w:r>
            <w:r w:rsidRPr="00CA3780">
              <w:rPr>
                <w:rFonts w:ascii="Arial" w:hAnsi="Arial" w:cs="Arial"/>
                <w:sz w:val="21"/>
                <w:szCs w:val="21"/>
                <w:vertAlign w:val="superscript"/>
              </w:rPr>
            </w:r>
            <w:r w:rsidRPr="00CA3780">
              <w:rPr>
                <w:rFonts w:ascii="Arial" w:hAnsi="Arial" w:cs="Arial"/>
                <w:sz w:val="21"/>
                <w:szCs w:val="21"/>
                <w:vertAlign w:val="superscript"/>
              </w:rPr>
              <w:fldChar w:fldCharType="separate"/>
            </w:r>
            <w:r w:rsidR="000F1EAC">
              <w:rPr>
                <w:rFonts w:ascii="Arial" w:hAnsi="Arial" w:cs="Arial"/>
                <w:sz w:val="21"/>
                <w:szCs w:val="21"/>
                <w:vertAlign w:val="superscript"/>
              </w:rPr>
              <w:t>2</w:t>
            </w:r>
            <w:r w:rsidRPr="00CA3780">
              <w:rPr>
                <w:rFonts w:ascii="Arial" w:hAnsi="Arial" w:cs="Arial"/>
                <w:sz w:val="21"/>
                <w:szCs w:val="21"/>
                <w:vertAlign w:val="superscript"/>
              </w:rPr>
              <w:fldChar w:fldCharType="end"/>
            </w:r>
            <w:r w:rsidR="00EB7303" w:rsidRPr="00FA5E5F">
              <w:rPr>
                <w:rFonts w:ascii="Arial" w:hAnsi="Arial" w:cs="Arial"/>
                <w:sz w:val="21"/>
                <w:szCs w:val="21"/>
              </w:rPr>
              <w:t>Binary</w:t>
            </w:r>
          </w:p>
        </w:tc>
        <w:tc>
          <w:tcPr>
            <w:tcW w:w="2061" w:type="dxa"/>
          </w:tcPr>
          <w:p w14:paraId="36AA1290" w14:textId="77777777" w:rsidR="00EB7303" w:rsidRPr="00FA5E5F" w:rsidRDefault="00EB7303" w:rsidP="00FA5E5F">
            <w:pPr>
              <w:spacing w:line="300" w:lineRule="atLeast"/>
              <w:rPr>
                <w:rFonts w:ascii="Arial" w:hAnsi="Arial" w:cs="Arial"/>
                <w:sz w:val="21"/>
                <w:szCs w:val="21"/>
              </w:rPr>
            </w:pPr>
          </w:p>
        </w:tc>
        <w:tc>
          <w:tcPr>
            <w:tcW w:w="5037" w:type="dxa"/>
          </w:tcPr>
          <w:p w14:paraId="3596F35B" w14:textId="77777777" w:rsidR="00EB7303" w:rsidRPr="00FA5E5F" w:rsidRDefault="00EB7303" w:rsidP="00FA5E5F">
            <w:pPr>
              <w:spacing w:line="300" w:lineRule="atLeast"/>
              <w:rPr>
                <w:rFonts w:ascii="Arial" w:hAnsi="Arial" w:cs="Arial"/>
                <w:sz w:val="21"/>
                <w:szCs w:val="21"/>
              </w:rPr>
            </w:pPr>
          </w:p>
        </w:tc>
      </w:tr>
      <w:tr w:rsidR="00FA5E5F" w:rsidRPr="00FA5E5F" w14:paraId="4F903A5F" w14:textId="77777777" w:rsidTr="0029629F">
        <w:tc>
          <w:tcPr>
            <w:tcW w:w="3228" w:type="dxa"/>
          </w:tcPr>
          <w:p w14:paraId="3510B57E" w14:textId="77777777" w:rsidR="00EB7303"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c</w:t>
            </w:r>
            <w:r w:rsidR="00EB7303" w:rsidRPr="00FA5E5F">
              <w:rPr>
                <w:rFonts w:ascii="Arial" w:hAnsi="Arial" w:cs="Arial"/>
                <w:sz w:val="21"/>
                <w:szCs w:val="21"/>
              </w:rPr>
              <w:t>rossReferToUoa</w:t>
            </w:r>
            <w:proofErr w:type="spellEnd"/>
          </w:p>
        </w:tc>
        <w:tc>
          <w:tcPr>
            <w:tcW w:w="1718" w:type="dxa"/>
          </w:tcPr>
          <w:p w14:paraId="5D0F7F75"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Number</w:t>
            </w:r>
          </w:p>
        </w:tc>
        <w:tc>
          <w:tcPr>
            <w:tcW w:w="2061" w:type="dxa"/>
          </w:tcPr>
          <w:p w14:paraId="36999FCB" w14:textId="77777777" w:rsidR="00EB7303" w:rsidRPr="00FA5E5F" w:rsidRDefault="00EB7303" w:rsidP="00FA5E5F">
            <w:pPr>
              <w:spacing w:line="300" w:lineRule="atLeast"/>
              <w:rPr>
                <w:rFonts w:ascii="Arial" w:hAnsi="Arial" w:cs="Arial"/>
                <w:sz w:val="21"/>
                <w:szCs w:val="21"/>
              </w:rPr>
            </w:pPr>
            <w:r w:rsidRPr="00FA5E5F">
              <w:rPr>
                <w:rFonts w:ascii="Arial" w:hAnsi="Arial" w:cs="Arial"/>
                <w:sz w:val="21"/>
                <w:szCs w:val="21"/>
              </w:rPr>
              <w:t>Between 1 and 34</w:t>
            </w:r>
          </w:p>
        </w:tc>
        <w:tc>
          <w:tcPr>
            <w:tcW w:w="5037" w:type="dxa"/>
          </w:tcPr>
          <w:p w14:paraId="3E9404FD" w14:textId="77777777" w:rsidR="00EB7303" w:rsidRPr="00FA5E5F" w:rsidRDefault="00EB7303" w:rsidP="00FA5E5F">
            <w:pPr>
              <w:spacing w:line="300" w:lineRule="atLeast"/>
              <w:rPr>
                <w:rFonts w:ascii="Arial" w:hAnsi="Arial" w:cs="Arial"/>
                <w:sz w:val="21"/>
                <w:szCs w:val="21"/>
              </w:rPr>
            </w:pPr>
          </w:p>
        </w:tc>
      </w:tr>
      <w:tr w:rsidR="007D60E4" w:rsidRPr="00FA5E5F" w14:paraId="4A70A379" w14:textId="77777777" w:rsidTr="0029629F">
        <w:tc>
          <w:tcPr>
            <w:tcW w:w="3228" w:type="dxa"/>
          </w:tcPr>
          <w:p w14:paraId="19F93591" w14:textId="7732703D" w:rsidR="007D60E4" w:rsidRPr="00A833D3" w:rsidRDefault="007D60E4" w:rsidP="00FA5E5F">
            <w:pPr>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corroboratingEvidence</w:t>
            </w:r>
            <w:proofErr w:type="spellEnd"/>
          </w:p>
        </w:tc>
        <w:tc>
          <w:tcPr>
            <w:tcW w:w="1718" w:type="dxa"/>
          </w:tcPr>
          <w:p w14:paraId="0888C269" w14:textId="516E666B" w:rsidR="007D60E4" w:rsidRPr="00A833D3" w:rsidRDefault="007D60E4" w:rsidP="00FA5E5F">
            <w:pPr>
              <w:spacing w:line="300" w:lineRule="atLeast"/>
              <w:rPr>
                <w:rFonts w:ascii="Arial" w:hAnsi="Arial" w:cs="Arial"/>
                <w:sz w:val="21"/>
                <w:szCs w:val="21"/>
                <w:highlight w:val="yellow"/>
              </w:rPr>
            </w:pPr>
            <w:r w:rsidRPr="00A833D3">
              <w:rPr>
                <w:rFonts w:ascii="Arial" w:hAnsi="Arial" w:cs="Arial"/>
                <w:sz w:val="21"/>
                <w:szCs w:val="21"/>
                <w:highlight w:val="yellow"/>
                <w:vertAlign w:val="superscript"/>
              </w:rPr>
              <w:fldChar w:fldCharType="begin"/>
            </w:r>
            <w:r w:rsidRPr="00A833D3">
              <w:rPr>
                <w:rFonts w:ascii="Arial" w:hAnsi="Arial" w:cs="Arial"/>
                <w:sz w:val="21"/>
                <w:szCs w:val="21"/>
                <w:highlight w:val="yellow"/>
                <w:vertAlign w:val="superscript"/>
              </w:rPr>
              <w:instrText xml:space="preserve"> NOTEREF _Ref522700514 \h  \* MERGEFORMAT </w:instrText>
            </w:r>
            <w:r w:rsidRPr="00A833D3">
              <w:rPr>
                <w:rFonts w:ascii="Arial" w:hAnsi="Arial" w:cs="Arial"/>
                <w:sz w:val="21"/>
                <w:szCs w:val="21"/>
                <w:highlight w:val="yellow"/>
                <w:vertAlign w:val="superscript"/>
              </w:rPr>
            </w:r>
            <w:r w:rsidRPr="00A833D3">
              <w:rPr>
                <w:rFonts w:ascii="Arial" w:hAnsi="Arial" w:cs="Arial"/>
                <w:sz w:val="21"/>
                <w:szCs w:val="21"/>
                <w:highlight w:val="yellow"/>
                <w:vertAlign w:val="superscript"/>
              </w:rPr>
              <w:fldChar w:fldCharType="separate"/>
            </w:r>
            <w:r w:rsidR="000F1EAC">
              <w:rPr>
                <w:rFonts w:ascii="Arial" w:hAnsi="Arial" w:cs="Arial"/>
                <w:sz w:val="21"/>
                <w:szCs w:val="21"/>
                <w:highlight w:val="yellow"/>
                <w:vertAlign w:val="superscript"/>
              </w:rPr>
              <w:t>2</w:t>
            </w:r>
            <w:r w:rsidRPr="00A833D3">
              <w:rPr>
                <w:rFonts w:ascii="Arial" w:hAnsi="Arial" w:cs="Arial"/>
                <w:sz w:val="21"/>
                <w:szCs w:val="21"/>
                <w:highlight w:val="yellow"/>
                <w:vertAlign w:val="superscript"/>
              </w:rPr>
              <w:fldChar w:fldCharType="end"/>
            </w:r>
            <w:r w:rsidRPr="00A833D3">
              <w:rPr>
                <w:rFonts w:ascii="Arial" w:hAnsi="Arial" w:cs="Arial"/>
                <w:sz w:val="21"/>
                <w:szCs w:val="21"/>
                <w:highlight w:val="yellow"/>
              </w:rPr>
              <w:t>Binary</w:t>
            </w:r>
          </w:p>
        </w:tc>
        <w:tc>
          <w:tcPr>
            <w:tcW w:w="2061" w:type="dxa"/>
          </w:tcPr>
          <w:p w14:paraId="0196FB9B" w14:textId="77777777" w:rsidR="007D60E4" w:rsidRPr="00FA5E5F" w:rsidRDefault="007D60E4" w:rsidP="00FA5E5F">
            <w:pPr>
              <w:spacing w:line="300" w:lineRule="atLeast"/>
              <w:rPr>
                <w:rFonts w:ascii="Arial" w:hAnsi="Arial" w:cs="Arial"/>
                <w:sz w:val="21"/>
                <w:szCs w:val="21"/>
              </w:rPr>
            </w:pPr>
          </w:p>
        </w:tc>
        <w:tc>
          <w:tcPr>
            <w:tcW w:w="5037" w:type="dxa"/>
          </w:tcPr>
          <w:p w14:paraId="183F2B66" w14:textId="77777777" w:rsidR="007D60E4" w:rsidRPr="00FA5E5F" w:rsidRDefault="007D60E4" w:rsidP="00FA5E5F">
            <w:pPr>
              <w:spacing w:line="300" w:lineRule="atLeast"/>
              <w:rPr>
                <w:rFonts w:ascii="Arial" w:hAnsi="Arial" w:cs="Arial"/>
                <w:sz w:val="21"/>
                <w:szCs w:val="21"/>
              </w:rPr>
            </w:pPr>
          </w:p>
        </w:tc>
      </w:tr>
      <w:tr w:rsidR="002E0D26" w:rsidRPr="00FA5E5F" w14:paraId="48E2EF51" w14:textId="77777777" w:rsidTr="0029629F">
        <w:tc>
          <w:tcPr>
            <w:tcW w:w="3228" w:type="dxa"/>
          </w:tcPr>
          <w:p w14:paraId="61C049B8" w14:textId="2E68C060" w:rsidR="002E0D26" w:rsidRPr="002E0D26" w:rsidRDefault="002E0D26" w:rsidP="00FA5E5F">
            <w:pPr>
              <w:spacing w:line="300" w:lineRule="atLeast"/>
              <w:rPr>
                <w:rFonts w:ascii="Arial" w:hAnsi="Arial" w:cs="Arial"/>
                <w:sz w:val="21"/>
                <w:szCs w:val="21"/>
                <w:highlight w:val="green"/>
              </w:rPr>
            </w:pPr>
            <w:r w:rsidRPr="002E0D26">
              <w:rPr>
                <w:rStyle w:val="normaltextrun"/>
                <w:rFonts w:ascii="Arial" w:hAnsi="Arial" w:cs="Arial"/>
                <w:color w:val="000000"/>
                <w:sz w:val="21"/>
                <w:szCs w:val="21"/>
                <w:highlight w:val="green"/>
                <w:shd w:val="clear" w:color="auto" w:fill="FFFFFF"/>
              </w:rPr>
              <w:lastRenderedPageBreak/>
              <w:t>IsCovid19StatementNotForPublication</w:t>
            </w:r>
            <w:r w:rsidRPr="002E0D26">
              <w:rPr>
                <w:rStyle w:val="eop"/>
                <w:rFonts w:ascii="Arial" w:hAnsi="Arial" w:cs="Arial"/>
                <w:color w:val="000000"/>
                <w:sz w:val="21"/>
                <w:szCs w:val="21"/>
                <w:highlight w:val="green"/>
                <w:shd w:val="clear" w:color="auto" w:fill="FFFFFF"/>
              </w:rPr>
              <w:t> </w:t>
            </w:r>
          </w:p>
        </w:tc>
        <w:tc>
          <w:tcPr>
            <w:tcW w:w="1718" w:type="dxa"/>
          </w:tcPr>
          <w:p w14:paraId="28D904A4" w14:textId="6578E66D" w:rsidR="002E0D26" w:rsidRPr="002E0D26" w:rsidRDefault="002E0D26" w:rsidP="00FA5E5F">
            <w:pPr>
              <w:spacing w:line="300" w:lineRule="atLeast"/>
              <w:rPr>
                <w:rFonts w:ascii="Arial" w:hAnsi="Arial" w:cs="Arial"/>
                <w:sz w:val="21"/>
                <w:szCs w:val="21"/>
                <w:highlight w:val="green"/>
                <w:vertAlign w:val="superscript"/>
              </w:rPr>
            </w:pPr>
            <w:r w:rsidRPr="002E0D26">
              <w:rPr>
                <w:rFonts w:ascii="Arial" w:hAnsi="Arial" w:cs="Arial"/>
                <w:sz w:val="21"/>
                <w:szCs w:val="21"/>
                <w:highlight w:val="green"/>
              </w:rPr>
              <w:t>Boolean</w:t>
            </w:r>
          </w:p>
        </w:tc>
        <w:tc>
          <w:tcPr>
            <w:tcW w:w="2061" w:type="dxa"/>
          </w:tcPr>
          <w:p w14:paraId="2893D787" w14:textId="77777777" w:rsidR="002E0D26" w:rsidRPr="002E0D26" w:rsidRDefault="002E0D26" w:rsidP="00FA5E5F">
            <w:pPr>
              <w:spacing w:line="300" w:lineRule="atLeast"/>
              <w:rPr>
                <w:rFonts w:ascii="Arial" w:hAnsi="Arial" w:cs="Arial"/>
                <w:sz w:val="21"/>
                <w:szCs w:val="21"/>
                <w:highlight w:val="green"/>
              </w:rPr>
            </w:pPr>
          </w:p>
        </w:tc>
        <w:tc>
          <w:tcPr>
            <w:tcW w:w="5037" w:type="dxa"/>
          </w:tcPr>
          <w:p w14:paraId="4AC0289D" w14:textId="4BB30724" w:rsidR="002E0D26" w:rsidRPr="002E0D26" w:rsidRDefault="000E4A87" w:rsidP="00FA5E5F">
            <w:pPr>
              <w:spacing w:line="300" w:lineRule="atLeast"/>
              <w:rPr>
                <w:rFonts w:ascii="Arial" w:hAnsi="Arial" w:cs="Arial"/>
                <w:sz w:val="21"/>
                <w:szCs w:val="21"/>
                <w:highlight w:val="green"/>
              </w:rPr>
            </w:pPr>
            <w:hyperlink r:id="rId21" w:tgtFrame="_blank" w:history="1">
              <w:r w:rsidR="002E0D26" w:rsidRPr="002E0D26">
                <w:rPr>
                  <w:rStyle w:val="normaltextrun"/>
                  <w:rFonts w:ascii="Calibri" w:hAnsi="Calibri" w:cs="Calibri"/>
                  <w:color w:val="0000FF"/>
                  <w:highlight w:val="green"/>
                  <w:shd w:val="clear" w:color="auto" w:fill="FFFFFF"/>
                </w:rPr>
                <w:t>https://ref.ac.uk/media/1417/guidance-on-revisions-to-ref-2021-final.pdf </w:t>
              </w:r>
            </w:hyperlink>
            <w:r w:rsidR="002E0D26" w:rsidRPr="002E0D26">
              <w:rPr>
                <w:rStyle w:val="normaltextrun"/>
                <w:rFonts w:ascii="Calibri" w:hAnsi="Calibri" w:cs="Calibri"/>
                <w:color w:val="000000"/>
                <w:highlight w:val="green"/>
                <w:shd w:val="clear" w:color="auto" w:fill="FFFFFF"/>
              </w:rPr>
              <w:t>paras 53-62</w:t>
            </w:r>
            <w:r w:rsidR="002E0D26" w:rsidRPr="002E0D26">
              <w:rPr>
                <w:rStyle w:val="eop"/>
                <w:rFonts w:ascii="Calibri" w:hAnsi="Calibri" w:cs="Calibri"/>
                <w:color w:val="000000"/>
                <w:highlight w:val="green"/>
                <w:shd w:val="clear" w:color="auto" w:fill="FFFFFF"/>
              </w:rPr>
              <w:t> </w:t>
            </w:r>
          </w:p>
        </w:tc>
      </w:tr>
      <w:tr w:rsidR="002E0D26" w:rsidRPr="00FA5E5F" w14:paraId="02EF04B4" w14:textId="77777777" w:rsidTr="0029629F">
        <w:tc>
          <w:tcPr>
            <w:tcW w:w="3228" w:type="dxa"/>
          </w:tcPr>
          <w:p w14:paraId="750C8655" w14:textId="10B362D4" w:rsidR="002E0D26" w:rsidRPr="002E0D26" w:rsidRDefault="002E0D26" w:rsidP="00FA5E5F">
            <w:pPr>
              <w:spacing w:line="300" w:lineRule="atLeast"/>
              <w:rPr>
                <w:rFonts w:ascii="Arial" w:hAnsi="Arial" w:cs="Arial"/>
                <w:sz w:val="21"/>
                <w:szCs w:val="21"/>
                <w:highlight w:val="green"/>
              </w:rPr>
            </w:pPr>
            <w:r w:rsidRPr="002E0D26">
              <w:rPr>
                <w:rStyle w:val="normaltextrun"/>
                <w:rFonts w:ascii="Arial" w:hAnsi="Arial" w:cs="Arial"/>
                <w:color w:val="000000"/>
                <w:sz w:val="21"/>
                <w:szCs w:val="21"/>
                <w:highlight w:val="green"/>
                <w:shd w:val="clear" w:color="auto" w:fill="FFFFFF"/>
              </w:rPr>
              <w:t>covid19Statement</w:t>
            </w:r>
            <w:r w:rsidRPr="002E0D26">
              <w:rPr>
                <w:rStyle w:val="eop"/>
                <w:rFonts w:ascii="Arial" w:hAnsi="Arial" w:cs="Arial"/>
                <w:color w:val="000000"/>
                <w:sz w:val="21"/>
                <w:szCs w:val="21"/>
                <w:highlight w:val="green"/>
                <w:shd w:val="clear" w:color="auto" w:fill="FFFFFF"/>
              </w:rPr>
              <w:t> </w:t>
            </w:r>
          </w:p>
        </w:tc>
        <w:tc>
          <w:tcPr>
            <w:tcW w:w="1718" w:type="dxa"/>
          </w:tcPr>
          <w:p w14:paraId="7C8A5367" w14:textId="008018A8" w:rsidR="002E0D26" w:rsidRPr="002E0D26" w:rsidRDefault="002E0D26" w:rsidP="00FA5E5F">
            <w:pPr>
              <w:spacing w:line="300" w:lineRule="atLeast"/>
              <w:rPr>
                <w:rFonts w:ascii="Arial" w:hAnsi="Arial" w:cs="Arial"/>
                <w:sz w:val="21"/>
                <w:szCs w:val="21"/>
                <w:highlight w:val="green"/>
                <w:vertAlign w:val="superscript"/>
              </w:rPr>
            </w:pPr>
            <w:r w:rsidRPr="002E0D26">
              <w:rPr>
                <w:rFonts w:ascii="Arial" w:hAnsi="Arial" w:cs="Arial"/>
                <w:sz w:val="21"/>
                <w:szCs w:val="21"/>
                <w:highlight w:val="green"/>
              </w:rPr>
              <w:t>String</w:t>
            </w:r>
          </w:p>
        </w:tc>
        <w:tc>
          <w:tcPr>
            <w:tcW w:w="2061" w:type="dxa"/>
          </w:tcPr>
          <w:p w14:paraId="61AE7F3E" w14:textId="44933068" w:rsidR="002E0D26" w:rsidRPr="002E0D26" w:rsidRDefault="002E0D26" w:rsidP="00FA5E5F">
            <w:pPr>
              <w:spacing w:line="300" w:lineRule="atLeast"/>
              <w:rPr>
                <w:rFonts w:ascii="Arial" w:hAnsi="Arial" w:cs="Arial"/>
                <w:sz w:val="21"/>
                <w:szCs w:val="21"/>
                <w:highlight w:val="green"/>
              </w:rPr>
            </w:pPr>
            <w:r w:rsidRPr="002E0D26">
              <w:rPr>
                <w:rFonts w:ascii="Arial" w:hAnsi="Arial" w:cs="Arial"/>
                <w:sz w:val="21"/>
                <w:szCs w:val="21"/>
                <w:highlight w:val="green"/>
              </w:rPr>
              <w:t>Maximum length 7,500 characters</w:t>
            </w:r>
          </w:p>
        </w:tc>
        <w:tc>
          <w:tcPr>
            <w:tcW w:w="5037" w:type="dxa"/>
          </w:tcPr>
          <w:p w14:paraId="7E544BDB" w14:textId="358BA451" w:rsidR="002E0D26" w:rsidRPr="002E0D26" w:rsidRDefault="000E4A87" w:rsidP="00FA5E5F">
            <w:pPr>
              <w:spacing w:line="300" w:lineRule="atLeast"/>
              <w:rPr>
                <w:rFonts w:ascii="Arial" w:hAnsi="Arial" w:cs="Arial"/>
                <w:sz w:val="21"/>
                <w:szCs w:val="21"/>
                <w:highlight w:val="green"/>
              </w:rPr>
            </w:pPr>
            <w:hyperlink r:id="rId22" w:tgtFrame="_blank" w:history="1">
              <w:r w:rsidR="002E0D26" w:rsidRPr="002E0D26">
                <w:rPr>
                  <w:rStyle w:val="normaltextrun"/>
                  <w:rFonts w:ascii="Calibri" w:hAnsi="Calibri" w:cs="Calibri"/>
                  <w:color w:val="0000FF"/>
                  <w:highlight w:val="green"/>
                  <w:shd w:val="clear" w:color="auto" w:fill="FFFFFF"/>
                </w:rPr>
                <w:t>https://ref.ac.uk/media/1417/guidance-on-revisions-to-ref-2021-final.pdf </w:t>
              </w:r>
            </w:hyperlink>
            <w:r w:rsidR="002E0D26" w:rsidRPr="002E0D26">
              <w:rPr>
                <w:rStyle w:val="normaltextrun"/>
                <w:rFonts w:ascii="Calibri" w:hAnsi="Calibri" w:cs="Calibri"/>
                <w:color w:val="000000"/>
                <w:highlight w:val="green"/>
                <w:shd w:val="clear" w:color="auto" w:fill="FFFFFF"/>
              </w:rPr>
              <w:t>paras 53-62</w:t>
            </w:r>
            <w:r w:rsidR="002E0D26" w:rsidRPr="002E0D26">
              <w:rPr>
                <w:rStyle w:val="eop"/>
                <w:rFonts w:ascii="Calibri" w:hAnsi="Calibri" w:cs="Calibri"/>
                <w:color w:val="000000"/>
                <w:highlight w:val="green"/>
                <w:shd w:val="clear" w:color="auto" w:fill="FFFFFF"/>
              </w:rPr>
              <w:t> </w:t>
            </w:r>
          </w:p>
        </w:tc>
      </w:tr>
    </w:tbl>
    <w:p w14:paraId="265FA0F5" w14:textId="0741A7E8" w:rsidR="000777AB" w:rsidRDefault="000777AB"/>
    <w:p w14:paraId="7593F233" w14:textId="62170EE0" w:rsidR="002F3312" w:rsidRPr="007D72F8" w:rsidRDefault="002F3312" w:rsidP="008E0B23">
      <w:pPr>
        <w:pStyle w:val="Heading3"/>
        <w:spacing w:before="0" w:line="300" w:lineRule="atLeast"/>
        <w:rPr>
          <w:rFonts w:ascii="Arial" w:hAnsi="Arial" w:cs="Arial"/>
          <w:b/>
          <w:color w:val="auto"/>
          <w:sz w:val="22"/>
          <w:szCs w:val="22"/>
        </w:rPr>
      </w:pPr>
      <w:r>
        <w:rPr>
          <w:rFonts w:ascii="Arial" w:hAnsi="Arial" w:cs="Arial"/>
          <w:b/>
          <w:color w:val="auto"/>
          <w:sz w:val="22"/>
          <w:szCs w:val="22"/>
        </w:rPr>
        <w:lastRenderedPageBreak/>
        <w:t>Impact case study grants</w:t>
      </w:r>
    </w:p>
    <w:tbl>
      <w:tblPr>
        <w:tblStyle w:val="TableGrid"/>
        <w:tblW w:w="0" w:type="auto"/>
        <w:tblLook w:val="04A0" w:firstRow="1" w:lastRow="0" w:firstColumn="1" w:lastColumn="0" w:noHBand="0" w:noVBand="1"/>
      </w:tblPr>
      <w:tblGrid>
        <w:gridCol w:w="1559"/>
        <w:gridCol w:w="2865"/>
        <w:gridCol w:w="1374"/>
        <w:gridCol w:w="1749"/>
        <w:gridCol w:w="3930"/>
      </w:tblGrid>
      <w:tr w:rsidR="007D60E4" w:rsidRPr="00FA5E5F" w14:paraId="3A85DAD0" w14:textId="77777777" w:rsidTr="0029629F">
        <w:tc>
          <w:tcPr>
            <w:tcW w:w="4424" w:type="dxa"/>
            <w:gridSpan w:val="2"/>
          </w:tcPr>
          <w:p w14:paraId="1C62BEF3" w14:textId="71AC874B" w:rsidR="002F3312" w:rsidRPr="00FA5E5F" w:rsidRDefault="002F3312" w:rsidP="008E0B23">
            <w:pPr>
              <w:keepNext/>
              <w:spacing w:line="300" w:lineRule="atLeast"/>
              <w:rPr>
                <w:rFonts w:ascii="Arial" w:hAnsi="Arial" w:cs="Arial"/>
                <w:sz w:val="21"/>
                <w:szCs w:val="21"/>
              </w:rPr>
            </w:pPr>
            <w:r w:rsidRPr="007D72F8">
              <w:rPr>
                <w:rFonts w:ascii="Arial" w:hAnsi="Arial" w:cs="Arial"/>
                <w:b/>
                <w:sz w:val="21"/>
                <w:szCs w:val="21"/>
              </w:rPr>
              <w:t>Field name</w:t>
            </w:r>
          </w:p>
        </w:tc>
        <w:tc>
          <w:tcPr>
            <w:tcW w:w="1374" w:type="dxa"/>
          </w:tcPr>
          <w:p w14:paraId="13441F7C" w14:textId="02CF495A" w:rsidR="002F3312" w:rsidRPr="00FA5E5F" w:rsidRDefault="002F3312" w:rsidP="008E0B23">
            <w:pPr>
              <w:keepNext/>
              <w:spacing w:line="300" w:lineRule="atLeast"/>
              <w:rPr>
                <w:rFonts w:ascii="Arial" w:hAnsi="Arial" w:cs="Arial"/>
                <w:sz w:val="21"/>
                <w:szCs w:val="21"/>
              </w:rPr>
            </w:pPr>
            <w:r w:rsidRPr="007D72F8">
              <w:rPr>
                <w:rFonts w:ascii="Arial" w:hAnsi="Arial" w:cs="Arial"/>
                <w:b/>
                <w:sz w:val="21"/>
                <w:szCs w:val="21"/>
              </w:rPr>
              <w:t>Type</w:t>
            </w:r>
          </w:p>
        </w:tc>
        <w:tc>
          <w:tcPr>
            <w:tcW w:w="1749" w:type="dxa"/>
          </w:tcPr>
          <w:p w14:paraId="37789C28" w14:textId="653DB3F8" w:rsidR="002F3312" w:rsidRPr="00FA5E5F" w:rsidRDefault="002F3312" w:rsidP="008E0B23">
            <w:pPr>
              <w:keepNext/>
              <w:spacing w:line="300" w:lineRule="atLeast"/>
              <w:rPr>
                <w:rFonts w:ascii="Arial" w:hAnsi="Arial" w:cs="Arial"/>
                <w:sz w:val="21"/>
                <w:szCs w:val="21"/>
              </w:rPr>
            </w:pPr>
            <w:r w:rsidRPr="007D72F8">
              <w:rPr>
                <w:rFonts w:ascii="Arial" w:hAnsi="Arial" w:cs="Arial"/>
                <w:b/>
                <w:sz w:val="21"/>
                <w:szCs w:val="21"/>
              </w:rPr>
              <w:t>Restrictions</w:t>
            </w:r>
          </w:p>
        </w:tc>
        <w:tc>
          <w:tcPr>
            <w:tcW w:w="3930" w:type="dxa"/>
          </w:tcPr>
          <w:p w14:paraId="290B88A5" w14:textId="0B2E2CBB" w:rsidR="002F3312" w:rsidRPr="00FA5E5F" w:rsidRDefault="002F3312" w:rsidP="008E0B23">
            <w:pPr>
              <w:keepNext/>
              <w:spacing w:line="300" w:lineRule="atLeast"/>
              <w:rPr>
                <w:rStyle w:val="EndnoteReference"/>
                <w:rFonts w:ascii="Arial" w:hAnsi="Arial" w:cs="Arial"/>
                <w:sz w:val="21"/>
                <w:szCs w:val="21"/>
              </w:rPr>
            </w:pPr>
            <w:r w:rsidRPr="007D72F8">
              <w:rPr>
                <w:rFonts w:ascii="Arial" w:hAnsi="Arial" w:cs="Arial"/>
                <w:b/>
                <w:sz w:val="21"/>
                <w:szCs w:val="21"/>
              </w:rPr>
              <w:t>Comments</w:t>
            </w:r>
          </w:p>
        </w:tc>
      </w:tr>
      <w:tr w:rsidR="003C0264" w:rsidRPr="00A833D3" w14:paraId="794BB7A0" w14:textId="77777777" w:rsidTr="0029629F">
        <w:tc>
          <w:tcPr>
            <w:tcW w:w="1559" w:type="dxa"/>
            <w:vMerge w:val="restart"/>
          </w:tcPr>
          <w:p w14:paraId="6E883B67" w14:textId="7910B207" w:rsidR="00CA3780" w:rsidRPr="00A833D3" w:rsidRDefault="007D60E4" w:rsidP="008E0B23">
            <w:pPr>
              <w:keepNext/>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grant</w:t>
            </w:r>
            <w:r w:rsidR="003C0264" w:rsidRPr="00A833D3">
              <w:rPr>
                <w:rFonts w:ascii="Arial" w:hAnsi="Arial" w:cs="Arial"/>
                <w:sz w:val="21"/>
                <w:szCs w:val="21"/>
                <w:highlight w:val="yellow"/>
              </w:rPr>
              <w:t>sFunding</w:t>
            </w:r>
            <w:proofErr w:type="spellEnd"/>
          </w:p>
        </w:tc>
        <w:tc>
          <w:tcPr>
            <w:tcW w:w="2865" w:type="dxa"/>
          </w:tcPr>
          <w:p w14:paraId="6B1C2DE5" w14:textId="108AB493" w:rsidR="00CA3780" w:rsidRPr="00A833D3" w:rsidRDefault="007D60E4"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number</w:t>
            </w:r>
          </w:p>
        </w:tc>
        <w:tc>
          <w:tcPr>
            <w:tcW w:w="1374" w:type="dxa"/>
          </w:tcPr>
          <w:p w14:paraId="33198CCC" w14:textId="77777777" w:rsidR="00CA3780" w:rsidRPr="00A833D3" w:rsidRDefault="00CA3780"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String</w:t>
            </w:r>
          </w:p>
        </w:tc>
        <w:tc>
          <w:tcPr>
            <w:tcW w:w="1749" w:type="dxa"/>
          </w:tcPr>
          <w:p w14:paraId="763B4972" w14:textId="77777777" w:rsidR="00CA3780" w:rsidRPr="00A833D3" w:rsidRDefault="00CA3780"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Maximum length 256 characters</w:t>
            </w:r>
          </w:p>
        </w:tc>
        <w:tc>
          <w:tcPr>
            <w:tcW w:w="3930" w:type="dxa"/>
            <w:vMerge w:val="restart"/>
          </w:tcPr>
          <w:p w14:paraId="5B7D845D" w14:textId="5C6846A1" w:rsidR="00CA3780" w:rsidRPr="00A833D3" w:rsidRDefault="008E0B23"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In non-hierarchical files repeat these columns at the end of the file.  See the Excel template for an example.</w:t>
            </w:r>
          </w:p>
        </w:tc>
      </w:tr>
      <w:tr w:rsidR="003C0264" w:rsidRPr="00A833D3" w14:paraId="29302F41" w14:textId="77777777" w:rsidTr="0029629F">
        <w:tc>
          <w:tcPr>
            <w:tcW w:w="1559" w:type="dxa"/>
            <w:vMerge/>
          </w:tcPr>
          <w:p w14:paraId="7AF9E6D1" w14:textId="77777777" w:rsidR="00CA3780" w:rsidRPr="00A833D3" w:rsidRDefault="00CA3780" w:rsidP="008E0B23">
            <w:pPr>
              <w:keepNext/>
              <w:spacing w:line="300" w:lineRule="atLeast"/>
              <w:rPr>
                <w:rFonts w:ascii="Arial" w:hAnsi="Arial" w:cs="Arial"/>
                <w:sz w:val="21"/>
                <w:szCs w:val="21"/>
                <w:highlight w:val="yellow"/>
              </w:rPr>
            </w:pPr>
          </w:p>
        </w:tc>
        <w:tc>
          <w:tcPr>
            <w:tcW w:w="2865" w:type="dxa"/>
          </w:tcPr>
          <w:p w14:paraId="68D07F24" w14:textId="343E32F6" w:rsidR="00CA3780" w:rsidRPr="00A833D3" w:rsidRDefault="007D60E4"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amount</w:t>
            </w:r>
          </w:p>
        </w:tc>
        <w:tc>
          <w:tcPr>
            <w:tcW w:w="1374" w:type="dxa"/>
          </w:tcPr>
          <w:p w14:paraId="21AA7866" w14:textId="5135CCC0" w:rsidR="00CA3780" w:rsidRPr="00A833D3" w:rsidRDefault="007D60E4"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Number</w:t>
            </w:r>
          </w:p>
        </w:tc>
        <w:tc>
          <w:tcPr>
            <w:tcW w:w="1749" w:type="dxa"/>
          </w:tcPr>
          <w:p w14:paraId="23D99F3F" w14:textId="17FCC33C" w:rsidR="00CA3780" w:rsidRPr="00A833D3" w:rsidRDefault="007D60E4"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Positive integer</w:t>
            </w:r>
          </w:p>
        </w:tc>
        <w:tc>
          <w:tcPr>
            <w:tcW w:w="3930" w:type="dxa"/>
            <w:vMerge/>
          </w:tcPr>
          <w:p w14:paraId="311FBA05" w14:textId="73F27683" w:rsidR="00CA3780" w:rsidRPr="00A833D3" w:rsidRDefault="00CA3780" w:rsidP="008E0B23">
            <w:pPr>
              <w:keepNext/>
              <w:spacing w:line="300" w:lineRule="atLeast"/>
              <w:rPr>
                <w:rStyle w:val="EndnoteReference"/>
                <w:rFonts w:ascii="Arial" w:hAnsi="Arial" w:cs="Arial"/>
                <w:sz w:val="21"/>
                <w:szCs w:val="21"/>
                <w:highlight w:val="yellow"/>
              </w:rPr>
            </w:pPr>
          </w:p>
        </w:tc>
      </w:tr>
      <w:tr w:rsidR="007D60E4" w:rsidRPr="00A833D3" w14:paraId="0EABD566" w14:textId="77777777" w:rsidTr="0029629F">
        <w:tc>
          <w:tcPr>
            <w:tcW w:w="4424" w:type="dxa"/>
            <w:gridSpan w:val="2"/>
          </w:tcPr>
          <w:p w14:paraId="31214DFD" w14:textId="7B5312DA" w:rsidR="007D60E4" w:rsidRPr="00A833D3" w:rsidRDefault="007D60E4" w:rsidP="008E0B23">
            <w:pPr>
              <w:keepNext/>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nameOfFunder</w:t>
            </w:r>
            <w:r w:rsidR="00861017" w:rsidRPr="00A833D3">
              <w:rPr>
                <w:rFonts w:ascii="Arial" w:hAnsi="Arial" w:cs="Arial"/>
                <w:sz w:val="21"/>
                <w:szCs w:val="21"/>
                <w:highlight w:val="yellow"/>
              </w:rPr>
              <w:t>s</w:t>
            </w:r>
            <w:proofErr w:type="spellEnd"/>
          </w:p>
        </w:tc>
        <w:tc>
          <w:tcPr>
            <w:tcW w:w="1374" w:type="dxa"/>
          </w:tcPr>
          <w:p w14:paraId="65B9A2E6" w14:textId="45465256" w:rsidR="007D60E4" w:rsidRPr="00A833D3" w:rsidRDefault="007D60E4"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String</w:t>
            </w:r>
          </w:p>
        </w:tc>
        <w:tc>
          <w:tcPr>
            <w:tcW w:w="1749" w:type="dxa"/>
          </w:tcPr>
          <w:p w14:paraId="1DAB300B" w14:textId="3CBF35D9" w:rsidR="007D60E4" w:rsidRPr="00A833D3" w:rsidRDefault="007D60E4"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Maximum length 256 characters</w:t>
            </w:r>
          </w:p>
        </w:tc>
        <w:tc>
          <w:tcPr>
            <w:tcW w:w="3930" w:type="dxa"/>
          </w:tcPr>
          <w:p w14:paraId="4B5ECB58" w14:textId="4A78D8EB" w:rsidR="007D60E4" w:rsidRPr="00A833D3" w:rsidRDefault="007D60E4"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vertAlign w:val="superscript"/>
              </w:rPr>
              <w:fldChar w:fldCharType="begin"/>
            </w:r>
            <w:r w:rsidRPr="00A833D3">
              <w:rPr>
                <w:rFonts w:ascii="Arial" w:hAnsi="Arial" w:cs="Arial"/>
                <w:sz w:val="21"/>
                <w:szCs w:val="21"/>
                <w:highlight w:val="yellow"/>
                <w:vertAlign w:val="superscript"/>
              </w:rPr>
              <w:instrText xml:space="preserve"> NOTEREF _Ref522700616 \h </w:instrText>
            </w:r>
            <w:r w:rsidRPr="00A833D3">
              <w:rPr>
                <w:rFonts w:ascii="Arial" w:hAnsi="Arial" w:cs="Arial"/>
                <w:sz w:val="21"/>
                <w:szCs w:val="21"/>
                <w:highlight w:val="yellow"/>
                <w:vertAlign w:val="superscript"/>
              </w:rPr>
            </w:r>
            <w:r w:rsidRPr="00A833D3">
              <w:rPr>
                <w:rFonts w:ascii="Arial" w:hAnsi="Arial" w:cs="Arial"/>
                <w:sz w:val="21"/>
                <w:szCs w:val="21"/>
                <w:highlight w:val="yellow"/>
                <w:vertAlign w:val="superscript"/>
              </w:rPr>
              <w:fldChar w:fldCharType="separate"/>
            </w:r>
            <w:r w:rsidR="000F1EAC">
              <w:rPr>
                <w:rFonts w:ascii="Arial" w:hAnsi="Arial" w:cs="Arial"/>
                <w:sz w:val="21"/>
                <w:szCs w:val="21"/>
                <w:highlight w:val="yellow"/>
                <w:vertAlign w:val="superscript"/>
              </w:rPr>
              <w:t>1</w:t>
            </w:r>
            <w:r w:rsidRPr="00A833D3">
              <w:rPr>
                <w:rFonts w:ascii="Arial" w:hAnsi="Arial" w:cs="Arial"/>
                <w:sz w:val="21"/>
                <w:szCs w:val="21"/>
                <w:highlight w:val="yellow"/>
                <w:vertAlign w:val="superscript"/>
              </w:rPr>
              <w:fldChar w:fldCharType="end"/>
            </w:r>
            <w:r w:rsidRPr="00A833D3">
              <w:rPr>
                <w:rFonts w:ascii="Arial" w:hAnsi="Arial" w:cs="Arial"/>
                <w:sz w:val="21"/>
                <w:szCs w:val="21"/>
                <w:highlight w:val="yellow"/>
              </w:rPr>
              <w:t>Should be repeated for multiple funders</w:t>
            </w:r>
          </w:p>
        </w:tc>
      </w:tr>
      <w:tr w:rsidR="00DF108D" w:rsidRPr="00A833D3" w14:paraId="06670988" w14:textId="77777777" w:rsidTr="0029629F">
        <w:tc>
          <w:tcPr>
            <w:tcW w:w="4424" w:type="dxa"/>
            <w:gridSpan w:val="2"/>
          </w:tcPr>
          <w:p w14:paraId="1895259D" w14:textId="6F8643A2" w:rsidR="00DF108D" w:rsidRPr="00A833D3" w:rsidRDefault="00DF108D" w:rsidP="008E0B23">
            <w:pPr>
              <w:keepNext/>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globalResearchIdentifiers</w:t>
            </w:r>
            <w:proofErr w:type="spellEnd"/>
          </w:p>
        </w:tc>
        <w:tc>
          <w:tcPr>
            <w:tcW w:w="1374" w:type="dxa"/>
          </w:tcPr>
          <w:p w14:paraId="2CD0B015" w14:textId="273B8AAE" w:rsidR="00DF108D" w:rsidRPr="00A833D3" w:rsidRDefault="00DF108D"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String</w:t>
            </w:r>
          </w:p>
        </w:tc>
        <w:tc>
          <w:tcPr>
            <w:tcW w:w="1749" w:type="dxa"/>
          </w:tcPr>
          <w:p w14:paraId="5CFFEA5F" w14:textId="3EFB1E19" w:rsidR="00DF108D" w:rsidRPr="00A833D3" w:rsidRDefault="00DF108D"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Maximum length 256 characters</w:t>
            </w:r>
          </w:p>
        </w:tc>
        <w:tc>
          <w:tcPr>
            <w:tcW w:w="3930" w:type="dxa"/>
          </w:tcPr>
          <w:p w14:paraId="60CF290F" w14:textId="74512678" w:rsidR="00DF108D" w:rsidRPr="00A833D3" w:rsidRDefault="00DF108D"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vertAlign w:val="superscript"/>
              </w:rPr>
              <w:fldChar w:fldCharType="begin"/>
            </w:r>
            <w:r w:rsidRPr="00A833D3">
              <w:rPr>
                <w:rFonts w:ascii="Arial" w:hAnsi="Arial" w:cs="Arial"/>
                <w:sz w:val="21"/>
                <w:szCs w:val="21"/>
                <w:highlight w:val="yellow"/>
                <w:vertAlign w:val="superscript"/>
              </w:rPr>
              <w:instrText xml:space="preserve"> NOTEREF _Ref522700616 \h </w:instrText>
            </w:r>
            <w:r w:rsidRPr="00A833D3">
              <w:rPr>
                <w:rFonts w:ascii="Arial" w:hAnsi="Arial" w:cs="Arial"/>
                <w:sz w:val="21"/>
                <w:szCs w:val="21"/>
                <w:highlight w:val="yellow"/>
                <w:vertAlign w:val="superscript"/>
              </w:rPr>
            </w:r>
            <w:r w:rsidRPr="00A833D3">
              <w:rPr>
                <w:rFonts w:ascii="Arial" w:hAnsi="Arial" w:cs="Arial"/>
                <w:sz w:val="21"/>
                <w:szCs w:val="21"/>
                <w:highlight w:val="yellow"/>
                <w:vertAlign w:val="superscript"/>
              </w:rPr>
              <w:fldChar w:fldCharType="separate"/>
            </w:r>
            <w:r w:rsidR="000F1EAC">
              <w:rPr>
                <w:rFonts w:ascii="Arial" w:hAnsi="Arial" w:cs="Arial"/>
                <w:sz w:val="21"/>
                <w:szCs w:val="21"/>
                <w:highlight w:val="yellow"/>
                <w:vertAlign w:val="superscript"/>
              </w:rPr>
              <w:t>1</w:t>
            </w:r>
            <w:r w:rsidRPr="00A833D3">
              <w:rPr>
                <w:rFonts w:ascii="Arial" w:hAnsi="Arial" w:cs="Arial"/>
                <w:sz w:val="21"/>
                <w:szCs w:val="21"/>
                <w:highlight w:val="yellow"/>
                <w:vertAlign w:val="superscript"/>
              </w:rPr>
              <w:fldChar w:fldCharType="end"/>
            </w:r>
            <w:r w:rsidRPr="00A833D3">
              <w:rPr>
                <w:rFonts w:ascii="Arial" w:hAnsi="Arial" w:cs="Arial"/>
                <w:sz w:val="21"/>
                <w:szCs w:val="21"/>
                <w:highlight w:val="yellow"/>
              </w:rPr>
              <w:t>Should be repeated for multiple identifiers</w:t>
            </w:r>
          </w:p>
        </w:tc>
      </w:tr>
      <w:tr w:rsidR="007D60E4" w:rsidRPr="00A833D3" w14:paraId="46604B0C" w14:textId="77777777" w:rsidTr="0029629F">
        <w:tc>
          <w:tcPr>
            <w:tcW w:w="4424" w:type="dxa"/>
            <w:gridSpan w:val="2"/>
          </w:tcPr>
          <w:p w14:paraId="3891977F" w14:textId="35F523B9" w:rsidR="002F3312" w:rsidRPr="00A833D3" w:rsidRDefault="002F3312" w:rsidP="008E0B23">
            <w:pPr>
              <w:keepNext/>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fundingProgramme</w:t>
            </w:r>
            <w:r w:rsidR="00FA0D47" w:rsidRPr="00A833D3">
              <w:rPr>
                <w:rFonts w:ascii="Arial" w:hAnsi="Arial" w:cs="Arial"/>
                <w:sz w:val="21"/>
                <w:szCs w:val="21"/>
                <w:highlight w:val="yellow"/>
              </w:rPr>
              <w:t>s</w:t>
            </w:r>
            <w:proofErr w:type="spellEnd"/>
          </w:p>
        </w:tc>
        <w:tc>
          <w:tcPr>
            <w:tcW w:w="1374" w:type="dxa"/>
          </w:tcPr>
          <w:p w14:paraId="446DB688" w14:textId="77777777" w:rsidR="002F3312" w:rsidRPr="00A833D3" w:rsidRDefault="002F3312"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String</w:t>
            </w:r>
          </w:p>
        </w:tc>
        <w:tc>
          <w:tcPr>
            <w:tcW w:w="1749" w:type="dxa"/>
          </w:tcPr>
          <w:p w14:paraId="40005F9D" w14:textId="77777777" w:rsidR="002F3312" w:rsidRPr="00A833D3" w:rsidRDefault="002F3312"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Maximum length 256 characters</w:t>
            </w:r>
          </w:p>
        </w:tc>
        <w:tc>
          <w:tcPr>
            <w:tcW w:w="3930" w:type="dxa"/>
          </w:tcPr>
          <w:p w14:paraId="6960EC90" w14:textId="25E383E4" w:rsidR="002F3312" w:rsidRPr="00A833D3" w:rsidRDefault="00CA3780"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vertAlign w:val="superscript"/>
              </w:rPr>
              <w:fldChar w:fldCharType="begin"/>
            </w:r>
            <w:r w:rsidRPr="00A833D3">
              <w:rPr>
                <w:rFonts w:ascii="Arial" w:hAnsi="Arial" w:cs="Arial"/>
                <w:sz w:val="21"/>
                <w:szCs w:val="21"/>
                <w:highlight w:val="yellow"/>
                <w:vertAlign w:val="superscript"/>
              </w:rPr>
              <w:instrText xml:space="preserve"> NOTEREF _Ref522700616 \h  \* MERGEFORMAT </w:instrText>
            </w:r>
            <w:r w:rsidRPr="00A833D3">
              <w:rPr>
                <w:rFonts w:ascii="Arial" w:hAnsi="Arial" w:cs="Arial"/>
                <w:sz w:val="21"/>
                <w:szCs w:val="21"/>
                <w:highlight w:val="yellow"/>
                <w:vertAlign w:val="superscript"/>
              </w:rPr>
            </w:r>
            <w:r w:rsidRPr="00A833D3">
              <w:rPr>
                <w:rFonts w:ascii="Arial" w:hAnsi="Arial" w:cs="Arial"/>
                <w:sz w:val="21"/>
                <w:szCs w:val="21"/>
                <w:highlight w:val="yellow"/>
                <w:vertAlign w:val="superscript"/>
              </w:rPr>
              <w:fldChar w:fldCharType="separate"/>
            </w:r>
            <w:r w:rsidR="000F1EAC">
              <w:rPr>
                <w:rFonts w:ascii="Arial" w:hAnsi="Arial" w:cs="Arial"/>
                <w:sz w:val="21"/>
                <w:szCs w:val="21"/>
                <w:highlight w:val="yellow"/>
                <w:vertAlign w:val="superscript"/>
              </w:rPr>
              <w:t>1</w:t>
            </w:r>
            <w:r w:rsidRPr="00A833D3">
              <w:rPr>
                <w:rFonts w:ascii="Arial" w:hAnsi="Arial" w:cs="Arial"/>
                <w:sz w:val="21"/>
                <w:szCs w:val="21"/>
                <w:highlight w:val="yellow"/>
                <w:vertAlign w:val="superscript"/>
              </w:rPr>
              <w:fldChar w:fldCharType="end"/>
            </w:r>
            <w:r w:rsidR="00FA0D47" w:rsidRPr="00A833D3">
              <w:rPr>
                <w:rFonts w:ascii="Arial" w:hAnsi="Arial" w:cs="Arial"/>
                <w:sz w:val="21"/>
                <w:szCs w:val="21"/>
                <w:highlight w:val="yellow"/>
              </w:rPr>
              <w:t>Should be repeated for multiple funding programmes</w:t>
            </w:r>
          </w:p>
        </w:tc>
      </w:tr>
      <w:tr w:rsidR="007D60E4" w:rsidRPr="00A833D3" w14:paraId="7B32D34A" w14:textId="77777777" w:rsidTr="0029629F">
        <w:tc>
          <w:tcPr>
            <w:tcW w:w="4424" w:type="dxa"/>
            <w:gridSpan w:val="2"/>
          </w:tcPr>
          <w:p w14:paraId="64F47223" w14:textId="77777777" w:rsidR="002F3312" w:rsidRPr="00A833D3" w:rsidRDefault="002F3312" w:rsidP="008E0B23">
            <w:pPr>
              <w:keepNext/>
              <w:spacing w:line="300" w:lineRule="atLeast"/>
              <w:rPr>
                <w:rFonts w:ascii="Arial" w:hAnsi="Arial" w:cs="Arial"/>
                <w:sz w:val="21"/>
                <w:szCs w:val="21"/>
                <w:highlight w:val="yellow"/>
                <w:lang w:val="en-US"/>
              </w:rPr>
            </w:pPr>
            <w:proofErr w:type="spellStart"/>
            <w:r w:rsidRPr="00A833D3">
              <w:rPr>
                <w:rFonts w:ascii="Arial" w:hAnsi="Arial" w:cs="Arial"/>
                <w:sz w:val="21"/>
                <w:szCs w:val="21"/>
                <w:highlight w:val="yellow"/>
              </w:rPr>
              <w:t>researcherOrcids</w:t>
            </w:r>
            <w:proofErr w:type="spellEnd"/>
          </w:p>
        </w:tc>
        <w:tc>
          <w:tcPr>
            <w:tcW w:w="1374" w:type="dxa"/>
          </w:tcPr>
          <w:p w14:paraId="10CB97D6" w14:textId="77777777" w:rsidR="002F3312" w:rsidRPr="00A833D3" w:rsidRDefault="002F3312"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String</w:t>
            </w:r>
          </w:p>
        </w:tc>
        <w:tc>
          <w:tcPr>
            <w:tcW w:w="1749" w:type="dxa"/>
          </w:tcPr>
          <w:p w14:paraId="6D8CAE87" w14:textId="77777777" w:rsidR="002F3312" w:rsidRPr="00A833D3" w:rsidRDefault="002F3312"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Must be 37 characters</w:t>
            </w:r>
          </w:p>
        </w:tc>
        <w:tc>
          <w:tcPr>
            <w:tcW w:w="3930" w:type="dxa"/>
          </w:tcPr>
          <w:p w14:paraId="13D8B20A" w14:textId="77C6B5C4" w:rsidR="002F3312" w:rsidRPr="00A833D3" w:rsidRDefault="007D60E4"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 xml:space="preserve">The ORCID should not begin with </w:t>
            </w:r>
            <w:r w:rsidRPr="00A833D3">
              <w:rPr>
                <w:rFonts w:ascii="Arial" w:hAnsi="Arial" w:cs="Arial"/>
                <w:b/>
                <w:sz w:val="21"/>
                <w:szCs w:val="21"/>
                <w:highlight w:val="yellow"/>
              </w:rPr>
              <w:t>https://orcid.org</w:t>
            </w:r>
            <w:r w:rsidRPr="00A833D3">
              <w:rPr>
                <w:rFonts w:ascii="Arial" w:hAnsi="Arial" w:cs="Arial"/>
                <w:sz w:val="21"/>
                <w:szCs w:val="21"/>
                <w:highlight w:val="yellow"/>
              </w:rPr>
              <w:t>/.</w:t>
            </w:r>
            <w:r w:rsidRPr="00A833D3">
              <w:rPr>
                <w:rStyle w:val="EndnoteReference"/>
                <w:highlight w:val="yellow"/>
              </w:rPr>
              <w:t>1</w:t>
            </w:r>
            <w:r w:rsidRPr="00A833D3">
              <w:rPr>
                <w:rFonts w:ascii="Arial" w:hAnsi="Arial" w:cs="Arial"/>
                <w:sz w:val="21"/>
                <w:szCs w:val="21"/>
                <w:highlight w:val="yellow"/>
              </w:rPr>
              <w:t xml:space="preserve">Should </w:t>
            </w:r>
            <w:r w:rsidR="002F3312" w:rsidRPr="00A833D3">
              <w:rPr>
                <w:rFonts w:ascii="Arial" w:hAnsi="Arial" w:cs="Arial"/>
                <w:sz w:val="21"/>
                <w:szCs w:val="21"/>
                <w:highlight w:val="yellow"/>
              </w:rPr>
              <w:t>be repeated for multiple researchers</w:t>
            </w:r>
          </w:p>
        </w:tc>
      </w:tr>
      <w:tr w:rsidR="007D60E4" w:rsidRPr="00A833D3" w14:paraId="21D34B63" w14:textId="77777777" w:rsidTr="0029629F">
        <w:tc>
          <w:tcPr>
            <w:tcW w:w="4424" w:type="dxa"/>
            <w:gridSpan w:val="2"/>
          </w:tcPr>
          <w:p w14:paraId="67E0BDC9" w14:textId="77777777" w:rsidR="002F3312" w:rsidRPr="00A833D3" w:rsidRDefault="002F3312" w:rsidP="008E0B23">
            <w:pPr>
              <w:keepNext/>
              <w:spacing w:line="300" w:lineRule="atLeast"/>
              <w:rPr>
                <w:rFonts w:ascii="Arial" w:hAnsi="Arial" w:cs="Arial"/>
                <w:sz w:val="21"/>
                <w:szCs w:val="21"/>
                <w:highlight w:val="yellow"/>
              </w:rPr>
            </w:pPr>
            <w:proofErr w:type="spellStart"/>
            <w:r w:rsidRPr="00A833D3">
              <w:rPr>
                <w:rFonts w:ascii="Arial" w:hAnsi="Arial" w:cs="Arial"/>
                <w:sz w:val="21"/>
                <w:szCs w:val="21"/>
                <w:highlight w:val="yellow"/>
              </w:rPr>
              <w:t>formalPartners</w:t>
            </w:r>
            <w:proofErr w:type="spellEnd"/>
          </w:p>
        </w:tc>
        <w:tc>
          <w:tcPr>
            <w:tcW w:w="1374" w:type="dxa"/>
          </w:tcPr>
          <w:p w14:paraId="33DDA442" w14:textId="77777777" w:rsidR="002F3312" w:rsidRPr="00A833D3" w:rsidRDefault="002F3312"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String</w:t>
            </w:r>
          </w:p>
        </w:tc>
        <w:tc>
          <w:tcPr>
            <w:tcW w:w="1749" w:type="dxa"/>
          </w:tcPr>
          <w:p w14:paraId="58F34274" w14:textId="77777777" w:rsidR="002F3312" w:rsidRPr="00A833D3" w:rsidRDefault="002F3312"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Maximum length 256 characters</w:t>
            </w:r>
          </w:p>
        </w:tc>
        <w:tc>
          <w:tcPr>
            <w:tcW w:w="3930" w:type="dxa"/>
          </w:tcPr>
          <w:p w14:paraId="07494B1D" w14:textId="655A9846" w:rsidR="002F3312" w:rsidRPr="00A833D3" w:rsidRDefault="00CA3780"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vertAlign w:val="superscript"/>
              </w:rPr>
              <w:fldChar w:fldCharType="begin"/>
            </w:r>
            <w:r w:rsidRPr="00A833D3">
              <w:rPr>
                <w:rFonts w:ascii="Arial" w:hAnsi="Arial" w:cs="Arial"/>
                <w:sz w:val="21"/>
                <w:szCs w:val="21"/>
                <w:highlight w:val="yellow"/>
                <w:vertAlign w:val="superscript"/>
              </w:rPr>
              <w:instrText xml:space="preserve"> NOTEREF _Ref522700616 \h  \* MERGEFORMAT </w:instrText>
            </w:r>
            <w:r w:rsidRPr="00A833D3">
              <w:rPr>
                <w:rFonts w:ascii="Arial" w:hAnsi="Arial" w:cs="Arial"/>
                <w:sz w:val="21"/>
                <w:szCs w:val="21"/>
                <w:highlight w:val="yellow"/>
                <w:vertAlign w:val="superscript"/>
              </w:rPr>
            </w:r>
            <w:r w:rsidRPr="00A833D3">
              <w:rPr>
                <w:rFonts w:ascii="Arial" w:hAnsi="Arial" w:cs="Arial"/>
                <w:sz w:val="21"/>
                <w:szCs w:val="21"/>
                <w:highlight w:val="yellow"/>
                <w:vertAlign w:val="superscript"/>
              </w:rPr>
              <w:fldChar w:fldCharType="separate"/>
            </w:r>
            <w:r w:rsidR="000F1EAC">
              <w:rPr>
                <w:rFonts w:ascii="Arial" w:hAnsi="Arial" w:cs="Arial"/>
                <w:sz w:val="21"/>
                <w:szCs w:val="21"/>
                <w:highlight w:val="yellow"/>
                <w:vertAlign w:val="superscript"/>
              </w:rPr>
              <w:t>1</w:t>
            </w:r>
            <w:r w:rsidRPr="00A833D3">
              <w:rPr>
                <w:rFonts w:ascii="Arial" w:hAnsi="Arial" w:cs="Arial"/>
                <w:sz w:val="21"/>
                <w:szCs w:val="21"/>
                <w:highlight w:val="yellow"/>
                <w:vertAlign w:val="superscript"/>
              </w:rPr>
              <w:fldChar w:fldCharType="end"/>
            </w:r>
            <w:r w:rsidR="002F3312" w:rsidRPr="00A833D3">
              <w:rPr>
                <w:rFonts w:ascii="Arial" w:hAnsi="Arial" w:cs="Arial"/>
                <w:sz w:val="21"/>
                <w:szCs w:val="21"/>
                <w:highlight w:val="yellow"/>
              </w:rPr>
              <w:t>Should be repeated for multiple partners</w:t>
            </w:r>
          </w:p>
        </w:tc>
      </w:tr>
      <w:tr w:rsidR="007D60E4" w:rsidRPr="00A833D3" w14:paraId="0217E951" w14:textId="77777777" w:rsidTr="0029629F">
        <w:tc>
          <w:tcPr>
            <w:tcW w:w="4424" w:type="dxa"/>
            <w:gridSpan w:val="2"/>
          </w:tcPr>
          <w:p w14:paraId="41FFE31E" w14:textId="545CB348" w:rsidR="002F3312" w:rsidRPr="00A833D3" w:rsidRDefault="00742253"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C</w:t>
            </w:r>
            <w:r w:rsidR="002F3312" w:rsidRPr="00A833D3">
              <w:rPr>
                <w:rFonts w:ascii="Arial" w:hAnsi="Arial" w:cs="Arial"/>
                <w:sz w:val="21"/>
                <w:szCs w:val="21"/>
                <w:highlight w:val="yellow"/>
              </w:rPr>
              <w:t>ountries</w:t>
            </w:r>
          </w:p>
        </w:tc>
        <w:tc>
          <w:tcPr>
            <w:tcW w:w="1374" w:type="dxa"/>
          </w:tcPr>
          <w:p w14:paraId="10B8BAB0" w14:textId="77777777" w:rsidR="002F3312" w:rsidRPr="00A833D3" w:rsidRDefault="002F3312"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rPr>
              <w:t>String</w:t>
            </w:r>
          </w:p>
        </w:tc>
        <w:tc>
          <w:tcPr>
            <w:tcW w:w="1749" w:type="dxa"/>
          </w:tcPr>
          <w:p w14:paraId="19DE9BAD" w14:textId="07184590" w:rsidR="002F3312" w:rsidRPr="00A833D3" w:rsidRDefault="00374801" w:rsidP="008E0B23">
            <w:pPr>
              <w:keepNext/>
              <w:spacing w:line="300" w:lineRule="atLeast"/>
              <w:rPr>
                <w:rFonts w:ascii="Arial" w:hAnsi="Arial" w:cs="Arial"/>
                <w:sz w:val="21"/>
                <w:szCs w:val="21"/>
                <w:highlight w:val="yellow"/>
              </w:rPr>
            </w:pPr>
            <w:r w:rsidRPr="00374801">
              <w:rPr>
                <w:rFonts w:ascii="Arial" w:hAnsi="Arial" w:cs="Arial"/>
                <w:sz w:val="21"/>
                <w:szCs w:val="21"/>
                <w:highlight w:val="cyan"/>
              </w:rPr>
              <w:t>Maximum length 256 characters</w:t>
            </w:r>
          </w:p>
        </w:tc>
        <w:tc>
          <w:tcPr>
            <w:tcW w:w="3930" w:type="dxa"/>
          </w:tcPr>
          <w:p w14:paraId="0C06F5FF" w14:textId="483F76F4" w:rsidR="002F3312" w:rsidRPr="00A833D3" w:rsidRDefault="00CA3780" w:rsidP="008E0B23">
            <w:pPr>
              <w:keepNext/>
              <w:spacing w:line="300" w:lineRule="atLeast"/>
              <w:rPr>
                <w:rFonts w:ascii="Arial" w:hAnsi="Arial" w:cs="Arial"/>
                <w:sz w:val="21"/>
                <w:szCs w:val="21"/>
                <w:highlight w:val="yellow"/>
              </w:rPr>
            </w:pPr>
            <w:r w:rsidRPr="00A833D3">
              <w:rPr>
                <w:rFonts w:ascii="Arial" w:hAnsi="Arial" w:cs="Arial"/>
                <w:sz w:val="21"/>
                <w:szCs w:val="21"/>
                <w:highlight w:val="yellow"/>
                <w:vertAlign w:val="superscript"/>
              </w:rPr>
              <w:fldChar w:fldCharType="begin"/>
            </w:r>
            <w:r w:rsidRPr="00A833D3">
              <w:rPr>
                <w:rFonts w:ascii="Arial" w:hAnsi="Arial" w:cs="Arial"/>
                <w:sz w:val="21"/>
                <w:szCs w:val="21"/>
                <w:highlight w:val="yellow"/>
                <w:vertAlign w:val="superscript"/>
              </w:rPr>
              <w:instrText xml:space="preserve"> NOTEREF _Ref522700616 \h  \* MERGEFORMAT </w:instrText>
            </w:r>
            <w:r w:rsidRPr="00A833D3">
              <w:rPr>
                <w:rFonts w:ascii="Arial" w:hAnsi="Arial" w:cs="Arial"/>
                <w:sz w:val="21"/>
                <w:szCs w:val="21"/>
                <w:highlight w:val="yellow"/>
                <w:vertAlign w:val="superscript"/>
              </w:rPr>
            </w:r>
            <w:r w:rsidRPr="00A833D3">
              <w:rPr>
                <w:rFonts w:ascii="Arial" w:hAnsi="Arial" w:cs="Arial"/>
                <w:sz w:val="21"/>
                <w:szCs w:val="21"/>
                <w:highlight w:val="yellow"/>
                <w:vertAlign w:val="superscript"/>
              </w:rPr>
              <w:fldChar w:fldCharType="separate"/>
            </w:r>
            <w:r w:rsidR="000F1EAC">
              <w:rPr>
                <w:rFonts w:ascii="Arial" w:hAnsi="Arial" w:cs="Arial"/>
                <w:sz w:val="21"/>
                <w:szCs w:val="21"/>
                <w:highlight w:val="yellow"/>
                <w:vertAlign w:val="superscript"/>
              </w:rPr>
              <w:t>1</w:t>
            </w:r>
            <w:r w:rsidRPr="00A833D3">
              <w:rPr>
                <w:rFonts w:ascii="Arial" w:hAnsi="Arial" w:cs="Arial"/>
                <w:sz w:val="21"/>
                <w:szCs w:val="21"/>
                <w:highlight w:val="yellow"/>
                <w:vertAlign w:val="superscript"/>
              </w:rPr>
              <w:fldChar w:fldCharType="end"/>
            </w:r>
            <w:r w:rsidR="002F3312" w:rsidRPr="00A833D3">
              <w:rPr>
                <w:rFonts w:ascii="Arial" w:hAnsi="Arial" w:cs="Arial"/>
                <w:sz w:val="21"/>
                <w:szCs w:val="21"/>
                <w:highlight w:val="yellow"/>
              </w:rPr>
              <w:t>Should be repeated for multiple countries</w:t>
            </w:r>
          </w:p>
        </w:tc>
      </w:tr>
    </w:tbl>
    <w:p w14:paraId="6A5E8C4F" w14:textId="77777777" w:rsidR="00EB7303" w:rsidRPr="00FA5E5F" w:rsidRDefault="00EB7303" w:rsidP="00FA5E5F">
      <w:pPr>
        <w:spacing w:after="0" w:line="300" w:lineRule="atLeast"/>
        <w:rPr>
          <w:rFonts w:ascii="Arial" w:hAnsi="Arial" w:cs="Arial"/>
          <w:sz w:val="21"/>
          <w:szCs w:val="21"/>
        </w:rPr>
      </w:pPr>
    </w:p>
    <w:p w14:paraId="4839A245" w14:textId="77777777" w:rsidR="005C6E82" w:rsidRPr="007D72F8" w:rsidRDefault="005C6E82" w:rsidP="0029629F">
      <w:pPr>
        <w:pStyle w:val="Heading3"/>
        <w:spacing w:before="0" w:line="300" w:lineRule="atLeast"/>
        <w:rPr>
          <w:rFonts w:ascii="Arial" w:hAnsi="Arial" w:cs="Arial"/>
          <w:b/>
          <w:color w:val="auto"/>
          <w:sz w:val="22"/>
          <w:szCs w:val="22"/>
        </w:rPr>
      </w:pPr>
      <w:r w:rsidRPr="007D72F8">
        <w:rPr>
          <w:rFonts w:ascii="Arial" w:hAnsi="Arial" w:cs="Arial"/>
          <w:b/>
          <w:color w:val="auto"/>
          <w:sz w:val="22"/>
          <w:szCs w:val="22"/>
        </w:rPr>
        <w:lastRenderedPageBreak/>
        <w:t>Impact case study contacts</w:t>
      </w:r>
    </w:p>
    <w:p w14:paraId="66130D4D" w14:textId="77777777" w:rsidR="005C6E82" w:rsidRDefault="005C6E82" w:rsidP="0029629F">
      <w:pPr>
        <w:pStyle w:val="ListParagraph"/>
        <w:keepNext/>
        <w:keepLines/>
        <w:numPr>
          <w:ilvl w:val="0"/>
          <w:numId w:val="1"/>
        </w:numPr>
        <w:spacing w:after="0" w:line="300" w:lineRule="atLeast"/>
        <w:ind w:left="0" w:firstLine="0"/>
        <w:rPr>
          <w:rFonts w:ascii="Arial" w:hAnsi="Arial" w:cs="Arial"/>
          <w:sz w:val="21"/>
          <w:szCs w:val="21"/>
        </w:rPr>
      </w:pPr>
      <w:r w:rsidRPr="007D72F8">
        <w:rPr>
          <w:rFonts w:ascii="Arial" w:hAnsi="Arial" w:cs="Arial"/>
          <w:sz w:val="21"/>
          <w:szCs w:val="21"/>
        </w:rPr>
        <w:t xml:space="preserve">For each impact case study this information may be repeated for each contact.  For the non-hierarchical file formats the case study identifier field from the </w:t>
      </w:r>
      <w:r w:rsidRPr="007D72F8">
        <w:rPr>
          <w:rFonts w:ascii="Arial" w:hAnsi="Arial" w:cs="Arial"/>
          <w:b/>
          <w:sz w:val="21"/>
          <w:szCs w:val="21"/>
        </w:rPr>
        <w:t>Impact case study</w:t>
      </w:r>
      <w:r w:rsidRPr="007D72F8">
        <w:rPr>
          <w:rFonts w:ascii="Arial" w:hAnsi="Arial" w:cs="Arial"/>
          <w:sz w:val="21"/>
          <w:szCs w:val="21"/>
        </w:rPr>
        <w:t xml:space="preserve"> table will be included on the table as well.</w:t>
      </w:r>
    </w:p>
    <w:p w14:paraId="772C331E" w14:textId="77777777" w:rsidR="007D72F8" w:rsidRPr="007D72F8" w:rsidRDefault="007D72F8" w:rsidP="0029629F">
      <w:pPr>
        <w:pStyle w:val="ListParagraph"/>
        <w:keepNext/>
        <w:keepLines/>
        <w:spacing w:after="0" w:line="300" w:lineRule="atLeast"/>
        <w:ind w:left="0"/>
        <w:rPr>
          <w:rFonts w:ascii="Arial" w:hAnsi="Arial" w:cs="Arial"/>
          <w:sz w:val="21"/>
          <w:szCs w:val="21"/>
        </w:rPr>
      </w:pPr>
    </w:p>
    <w:tbl>
      <w:tblPr>
        <w:tblStyle w:val="TableGrid"/>
        <w:tblW w:w="0" w:type="auto"/>
        <w:tblLook w:val="04A0" w:firstRow="1" w:lastRow="0" w:firstColumn="1" w:lastColumn="0" w:noHBand="0" w:noVBand="1"/>
      </w:tblPr>
      <w:tblGrid>
        <w:gridCol w:w="2329"/>
        <w:gridCol w:w="2218"/>
        <w:gridCol w:w="2242"/>
        <w:gridCol w:w="2227"/>
      </w:tblGrid>
      <w:tr w:rsidR="00FA5E5F" w:rsidRPr="00FA5E5F" w14:paraId="3777CADE" w14:textId="77777777" w:rsidTr="00B9336B">
        <w:tc>
          <w:tcPr>
            <w:tcW w:w="2329" w:type="dxa"/>
          </w:tcPr>
          <w:p w14:paraId="03F233D2" w14:textId="77777777" w:rsidR="005C6E82" w:rsidRPr="007D72F8" w:rsidRDefault="005C6E82" w:rsidP="0029629F">
            <w:pPr>
              <w:keepNext/>
              <w:keepLines/>
              <w:spacing w:line="300" w:lineRule="atLeast"/>
              <w:rPr>
                <w:rFonts w:ascii="Arial" w:hAnsi="Arial" w:cs="Arial"/>
                <w:b/>
                <w:sz w:val="21"/>
                <w:szCs w:val="21"/>
              </w:rPr>
            </w:pPr>
            <w:r w:rsidRPr="007D72F8">
              <w:rPr>
                <w:rFonts w:ascii="Arial" w:hAnsi="Arial" w:cs="Arial"/>
                <w:b/>
                <w:sz w:val="21"/>
                <w:szCs w:val="21"/>
              </w:rPr>
              <w:t>Field name</w:t>
            </w:r>
          </w:p>
        </w:tc>
        <w:tc>
          <w:tcPr>
            <w:tcW w:w="2218" w:type="dxa"/>
          </w:tcPr>
          <w:p w14:paraId="7DBAA187" w14:textId="77777777" w:rsidR="005C6E82" w:rsidRPr="007D72F8" w:rsidRDefault="005C6E82" w:rsidP="0029629F">
            <w:pPr>
              <w:keepNext/>
              <w:keepLines/>
              <w:spacing w:line="300" w:lineRule="atLeast"/>
              <w:rPr>
                <w:rFonts w:ascii="Arial" w:hAnsi="Arial" w:cs="Arial"/>
                <w:b/>
                <w:sz w:val="21"/>
                <w:szCs w:val="21"/>
              </w:rPr>
            </w:pPr>
            <w:r w:rsidRPr="007D72F8">
              <w:rPr>
                <w:rFonts w:ascii="Arial" w:hAnsi="Arial" w:cs="Arial"/>
                <w:b/>
                <w:sz w:val="21"/>
                <w:szCs w:val="21"/>
              </w:rPr>
              <w:t>Type</w:t>
            </w:r>
          </w:p>
        </w:tc>
        <w:tc>
          <w:tcPr>
            <w:tcW w:w="2242" w:type="dxa"/>
          </w:tcPr>
          <w:p w14:paraId="7BD3B89E" w14:textId="77777777" w:rsidR="005C6E82" w:rsidRPr="007D72F8" w:rsidRDefault="005C6E82" w:rsidP="0029629F">
            <w:pPr>
              <w:keepNext/>
              <w:keepLines/>
              <w:spacing w:line="300" w:lineRule="atLeast"/>
              <w:rPr>
                <w:rFonts w:ascii="Arial" w:hAnsi="Arial" w:cs="Arial"/>
                <w:b/>
                <w:sz w:val="21"/>
                <w:szCs w:val="21"/>
              </w:rPr>
            </w:pPr>
            <w:r w:rsidRPr="007D72F8">
              <w:rPr>
                <w:rFonts w:ascii="Arial" w:hAnsi="Arial" w:cs="Arial"/>
                <w:b/>
                <w:sz w:val="21"/>
                <w:szCs w:val="21"/>
              </w:rPr>
              <w:t>Restrictions</w:t>
            </w:r>
          </w:p>
        </w:tc>
        <w:tc>
          <w:tcPr>
            <w:tcW w:w="2227" w:type="dxa"/>
          </w:tcPr>
          <w:p w14:paraId="045E79EA" w14:textId="77777777" w:rsidR="005C6E82" w:rsidRPr="007D72F8" w:rsidRDefault="005C6E82" w:rsidP="0029629F">
            <w:pPr>
              <w:keepNext/>
              <w:keepLines/>
              <w:spacing w:line="300" w:lineRule="atLeast"/>
              <w:rPr>
                <w:rFonts w:ascii="Arial" w:hAnsi="Arial" w:cs="Arial"/>
                <w:b/>
                <w:sz w:val="21"/>
                <w:szCs w:val="21"/>
              </w:rPr>
            </w:pPr>
            <w:r w:rsidRPr="007D72F8">
              <w:rPr>
                <w:rFonts w:ascii="Arial" w:hAnsi="Arial" w:cs="Arial"/>
                <w:b/>
                <w:sz w:val="21"/>
                <w:szCs w:val="21"/>
              </w:rPr>
              <w:t>Comments</w:t>
            </w:r>
          </w:p>
        </w:tc>
      </w:tr>
      <w:tr w:rsidR="00FA5E5F" w:rsidRPr="00FA5E5F" w14:paraId="4E5E5F18" w14:textId="77777777" w:rsidTr="00B9336B">
        <w:tc>
          <w:tcPr>
            <w:tcW w:w="2329" w:type="dxa"/>
          </w:tcPr>
          <w:p w14:paraId="09AE7DB8" w14:textId="3265E238" w:rsidR="005C6E82" w:rsidRPr="00FA5E5F" w:rsidRDefault="00742253" w:rsidP="0029629F">
            <w:pPr>
              <w:keepNext/>
              <w:keepLines/>
              <w:spacing w:line="300" w:lineRule="atLeast"/>
              <w:rPr>
                <w:rFonts w:ascii="Arial" w:hAnsi="Arial" w:cs="Arial"/>
                <w:sz w:val="21"/>
                <w:szCs w:val="21"/>
              </w:rPr>
            </w:pPr>
            <w:r w:rsidRPr="00FA5E5F">
              <w:rPr>
                <w:rFonts w:ascii="Arial" w:hAnsi="Arial" w:cs="Arial"/>
                <w:sz w:val="21"/>
                <w:szCs w:val="21"/>
              </w:rPr>
              <w:t>N</w:t>
            </w:r>
            <w:r w:rsidR="005C6E82" w:rsidRPr="00FA5E5F">
              <w:rPr>
                <w:rFonts w:ascii="Arial" w:hAnsi="Arial" w:cs="Arial"/>
                <w:sz w:val="21"/>
                <w:szCs w:val="21"/>
              </w:rPr>
              <w:t>umber</w:t>
            </w:r>
          </w:p>
        </w:tc>
        <w:tc>
          <w:tcPr>
            <w:tcW w:w="2218" w:type="dxa"/>
          </w:tcPr>
          <w:p w14:paraId="0619B1DF" w14:textId="77777777" w:rsidR="005C6E82" w:rsidRPr="00FA5E5F" w:rsidRDefault="005C6E82" w:rsidP="0029629F">
            <w:pPr>
              <w:keepNext/>
              <w:keepLines/>
              <w:spacing w:line="300" w:lineRule="atLeast"/>
              <w:rPr>
                <w:rFonts w:ascii="Arial" w:hAnsi="Arial" w:cs="Arial"/>
                <w:sz w:val="21"/>
                <w:szCs w:val="21"/>
              </w:rPr>
            </w:pPr>
            <w:r w:rsidRPr="00FA5E5F">
              <w:rPr>
                <w:rFonts w:ascii="Arial" w:hAnsi="Arial" w:cs="Arial"/>
                <w:sz w:val="21"/>
                <w:szCs w:val="21"/>
              </w:rPr>
              <w:t>Number</w:t>
            </w:r>
          </w:p>
        </w:tc>
        <w:tc>
          <w:tcPr>
            <w:tcW w:w="2242" w:type="dxa"/>
          </w:tcPr>
          <w:p w14:paraId="22C96A11" w14:textId="77777777" w:rsidR="005C6E82" w:rsidRPr="00FA5E5F" w:rsidRDefault="005C6E82" w:rsidP="0029629F">
            <w:pPr>
              <w:keepNext/>
              <w:keepLines/>
              <w:spacing w:line="300" w:lineRule="atLeast"/>
              <w:rPr>
                <w:rFonts w:ascii="Arial" w:hAnsi="Arial" w:cs="Arial"/>
                <w:sz w:val="21"/>
                <w:szCs w:val="21"/>
              </w:rPr>
            </w:pPr>
            <w:r w:rsidRPr="00FA5E5F">
              <w:rPr>
                <w:rFonts w:ascii="Arial" w:hAnsi="Arial" w:cs="Arial"/>
                <w:sz w:val="21"/>
                <w:szCs w:val="21"/>
              </w:rPr>
              <w:t>Between 1 and 5</w:t>
            </w:r>
          </w:p>
        </w:tc>
        <w:tc>
          <w:tcPr>
            <w:tcW w:w="2227" w:type="dxa"/>
          </w:tcPr>
          <w:p w14:paraId="23F6CE8B" w14:textId="77777777" w:rsidR="005C6E82" w:rsidRPr="00FA5E5F" w:rsidRDefault="005C6E82" w:rsidP="0029629F">
            <w:pPr>
              <w:keepNext/>
              <w:keepLines/>
              <w:spacing w:line="300" w:lineRule="atLeast"/>
              <w:rPr>
                <w:rFonts w:ascii="Arial" w:hAnsi="Arial" w:cs="Arial"/>
                <w:sz w:val="21"/>
                <w:szCs w:val="21"/>
              </w:rPr>
            </w:pPr>
          </w:p>
        </w:tc>
      </w:tr>
      <w:tr w:rsidR="00FA5E5F" w:rsidRPr="00FA5E5F" w14:paraId="267A2837" w14:textId="77777777" w:rsidTr="00B9336B">
        <w:tc>
          <w:tcPr>
            <w:tcW w:w="2329" w:type="dxa"/>
          </w:tcPr>
          <w:p w14:paraId="623F31C5" w14:textId="7F0BE96F" w:rsidR="00BB5CE7" w:rsidRPr="00FA5E5F" w:rsidRDefault="00742253" w:rsidP="00FA5E5F">
            <w:pPr>
              <w:spacing w:line="300" w:lineRule="atLeast"/>
              <w:rPr>
                <w:rFonts w:ascii="Arial" w:hAnsi="Arial" w:cs="Arial"/>
                <w:sz w:val="21"/>
                <w:szCs w:val="21"/>
              </w:rPr>
            </w:pPr>
            <w:r w:rsidRPr="00FA5E5F">
              <w:rPr>
                <w:rFonts w:ascii="Arial" w:hAnsi="Arial" w:cs="Arial"/>
                <w:sz w:val="21"/>
                <w:szCs w:val="21"/>
              </w:rPr>
              <w:t>N</w:t>
            </w:r>
            <w:r w:rsidR="00BB5CE7" w:rsidRPr="00FA5E5F">
              <w:rPr>
                <w:rFonts w:ascii="Arial" w:hAnsi="Arial" w:cs="Arial"/>
                <w:sz w:val="21"/>
                <w:szCs w:val="21"/>
              </w:rPr>
              <w:t>ame</w:t>
            </w:r>
          </w:p>
        </w:tc>
        <w:tc>
          <w:tcPr>
            <w:tcW w:w="2218" w:type="dxa"/>
          </w:tcPr>
          <w:p w14:paraId="2D652BE2"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String</w:t>
            </w:r>
          </w:p>
        </w:tc>
        <w:tc>
          <w:tcPr>
            <w:tcW w:w="2242" w:type="dxa"/>
          </w:tcPr>
          <w:p w14:paraId="1D51445C"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Maximum length 64 characters</w:t>
            </w:r>
          </w:p>
        </w:tc>
        <w:tc>
          <w:tcPr>
            <w:tcW w:w="2227" w:type="dxa"/>
          </w:tcPr>
          <w:p w14:paraId="51B84D4B" w14:textId="77777777" w:rsidR="00BB5CE7" w:rsidRPr="00FA5E5F" w:rsidRDefault="00BB5CE7" w:rsidP="00FA5E5F">
            <w:pPr>
              <w:spacing w:line="300" w:lineRule="atLeast"/>
              <w:rPr>
                <w:rFonts w:ascii="Arial" w:hAnsi="Arial" w:cs="Arial"/>
                <w:sz w:val="21"/>
                <w:szCs w:val="21"/>
              </w:rPr>
            </w:pPr>
          </w:p>
        </w:tc>
      </w:tr>
      <w:tr w:rsidR="00FA5E5F" w:rsidRPr="00FA5E5F" w14:paraId="35C1293F" w14:textId="77777777" w:rsidTr="00B9336B">
        <w:tc>
          <w:tcPr>
            <w:tcW w:w="2329" w:type="dxa"/>
          </w:tcPr>
          <w:p w14:paraId="37658406" w14:textId="77777777" w:rsidR="00BB5CE7"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j</w:t>
            </w:r>
            <w:r w:rsidR="00BB5CE7" w:rsidRPr="00FA5E5F">
              <w:rPr>
                <w:rFonts w:ascii="Arial" w:hAnsi="Arial" w:cs="Arial"/>
                <w:sz w:val="21"/>
                <w:szCs w:val="21"/>
              </w:rPr>
              <w:t>obTitle</w:t>
            </w:r>
            <w:proofErr w:type="spellEnd"/>
          </w:p>
        </w:tc>
        <w:tc>
          <w:tcPr>
            <w:tcW w:w="2218" w:type="dxa"/>
          </w:tcPr>
          <w:p w14:paraId="4C869CF1"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String</w:t>
            </w:r>
          </w:p>
        </w:tc>
        <w:tc>
          <w:tcPr>
            <w:tcW w:w="2242" w:type="dxa"/>
          </w:tcPr>
          <w:p w14:paraId="633F9D52"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Maximum length 64 characters</w:t>
            </w:r>
          </w:p>
        </w:tc>
        <w:tc>
          <w:tcPr>
            <w:tcW w:w="2227" w:type="dxa"/>
          </w:tcPr>
          <w:p w14:paraId="1A832F7A" w14:textId="77777777" w:rsidR="00BB5CE7" w:rsidRPr="00FA5E5F" w:rsidRDefault="00BB5CE7" w:rsidP="00FA5E5F">
            <w:pPr>
              <w:spacing w:line="300" w:lineRule="atLeast"/>
              <w:rPr>
                <w:rFonts w:ascii="Arial" w:hAnsi="Arial" w:cs="Arial"/>
                <w:sz w:val="21"/>
                <w:szCs w:val="21"/>
              </w:rPr>
            </w:pPr>
          </w:p>
        </w:tc>
      </w:tr>
      <w:tr w:rsidR="00FA5E5F" w:rsidRPr="00FA5E5F" w14:paraId="179EB9D7" w14:textId="77777777" w:rsidTr="00B9336B">
        <w:tc>
          <w:tcPr>
            <w:tcW w:w="2329" w:type="dxa"/>
          </w:tcPr>
          <w:p w14:paraId="4E582C21" w14:textId="77777777" w:rsidR="00BB5CE7"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e</w:t>
            </w:r>
            <w:r w:rsidR="00BB5CE7" w:rsidRPr="00FA5E5F">
              <w:rPr>
                <w:rFonts w:ascii="Arial" w:hAnsi="Arial" w:cs="Arial"/>
                <w:sz w:val="21"/>
                <w:szCs w:val="21"/>
              </w:rPr>
              <w:t>mailAddress</w:t>
            </w:r>
            <w:proofErr w:type="spellEnd"/>
          </w:p>
        </w:tc>
        <w:tc>
          <w:tcPr>
            <w:tcW w:w="2218" w:type="dxa"/>
          </w:tcPr>
          <w:p w14:paraId="27A1CA74"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String</w:t>
            </w:r>
          </w:p>
        </w:tc>
        <w:tc>
          <w:tcPr>
            <w:tcW w:w="2242" w:type="dxa"/>
          </w:tcPr>
          <w:p w14:paraId="04E07D2A"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Maximum length 128 characters</w:t>
            </w:r>
          </w:p>
        </w:tc>
        <w:tc>
          <w:tcPr>
            <w:tcW w:w="2227" w:type="dxa"/>
          </w:tcPr>
          <w:p w14:paraId="332E7080" w14:textId="77777777" w:rsidR="00BB5CE7" w:rsidRPr="00FA5E5F" w:rsidRDefault="00BB5CE7" w:rsidP="00FA5E5F">
            <w:pPr>
              <w:spacing w:line="300" w:lineRule="atLeast"/>
              <w:rPr>
                <w:rFonts w:ascii="Arial" w:hAnsi="Arial" w:cs="Arial"/>
                <w:sz w:val="21"/>
                <w:szCs w:val="21"/>
              </w:rPr>
            </w:pPr>
          </w:p>
        </w:tc>
      </w:tr>
      <w:tr w:rsidR="00FA5E5F" w:rsidRPr="00FA5E5F" w14:paraId="54CBBBAD" w14:textId="77777777" w:rsidTr="00B9336B">
        <w:tc>
          <w:tcPr>
            <w:tcW w:w="2329" w:type="dxa"/>
          </w:tcPr>
          <w:p w14:paraId="3F4C30B1" w14:textId="77777777" w:rsidR="00BB5CE7" w:rsidRPr="00FA5E5F" w:rsidRDefault="00831DA1" w:rsidP="00FA5E5F">
            <w:pPr>
              <w:spacing w:line="300" w:lineRule="atLeast"/>
              <w:rPr>
                <w:rFonts w:ascii="Arial" w:hAnsi="Arial" w:cs="Arial"/>
                <w:sz w:val="21"/>
                <w:szCs w:val="21"/>
              </w:rPr>
            </w:pPr>
            <w:proofErr w:type="spellStart"/>
            <w:r w:rsidRPr="00FA5E5F">
              <w:rPr>
                <w:rFonts w:ascii="Arial" w:hAnsi="Arial" w:cs="Arial"/>
                <w:sz w:val="21"/>
                <w:szCs w:val="21"/>
              </w:rPr>
              <w:t>a</w:t>
            </w:r>
            <w:r w:rsidR="00BB5CE7" w:rsidRPr="00FA5E5F">
              <w:rPr>
                <w:rFonts w:ascii="Arial" w:hAnsi="Arial" w:cs="Arial"/>
                <w:sz w:val="21"/>
                <w:szCs w:val="21"/>
              </w:rPr>
              <w:t>lternateEmailAddress</w:t>
            </w:r>
            <w:proofErr w:type="spellEnd"/>
          </w:p>
        </w:tc>
        <w:tc>
          <w:tcPr>
            <w:tcW w:w="2218" w:type="dxa"/>
          </w:tcPr>
          <w:p w14:paraId="68F4C9FE"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String</w:t>
            </w:r>
          </w:p>
        </w:tc>
        <w:tc>
          <w:tcPr>
            <w:tcW w:w="2242" w:type="dxa"/>
          </w:tcPr>
          <w:p w14:paraId="11F6115C"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Maximum length 128 characters</w:t>
            </w:r>
          </w:p>
        </w:tc>
        <w:tc>
          <w:tcPr>
            <w:tcW w:w="2227" w:type="dxa"/>
          </w:tcPr>
          <w:p w14:paraId="2804A21B" w14:textId="77777777" w:rsidR="00BB5CE7" w:rsidRPr="00FA5E5F" w:rsidRDefault="00BB5CE7" w:rsidP="00FA5E5F">
            <w:pPr>
              <w:spacing w:line="300" w:lineRule="atLeast"/>
              <w:rPr>
                <w:rFonts w:ascii="Arial" w:hAnsi="Arial" w:cs="Arial"/>
                <w:sz w:val="21"/>
                <w:szCs w:val="21"/>
              </w:rPr>
            </w:pPr>
          </w:p>
        </w:tc>
      </w:tr>
      <w:tr w:rsidR="00FA5E5F" w:rsidRPr="00FA5E5F" w14:paraId="6A626FA4" w14:textId="77777777" w:rsidTr="00B9336B">
        <w:tc>
          <w:tcPr>
            <w:tcW w:w="2329" w:type="dxa"/>
          </w:tcPr>
          <w:p w14:paraId="26EBBBD5" w14:textId="3E528C27" w:rsidR="00BB5CE7" w:rsidRPr="00FA5E5F" w:rsidRDefault="00742253" w:rsidP="00FA5E5F">
            <w:pPr>
              <w:spacing w:line="300" w:lineRule="atLeast"/>
              <w:rPr>
                <w:rFonts w:ascii="Arial" w:hAnsi="Arial" w:cs="Arial"/>
                <w:sz w:val="21"/>
                <w:szCs w:val="21"/>
              </w:rPr>
            </w:pPr>
            <w:r w:rsidRPr="00FA5E5F">
              <w:rPr>
                <w:rFonts w:ascii="Arial" w:hAnsi="Arial" w:cs="Arial"/>
                <w:sz w:val="21"/>
                <w:szCs w:val="21"/>
              </w:rPr>
              <w:t>P</w:t>
            </w:r>
            <w:r w:rsidR="00BB5CE7" w:rsidRPr="00FA5E5F">
              <w:rPr>
                <w:rFonts w:ascii="Arial" w:hAnsi="Arial" w:cs="Arial"/>
                <w:sz w:val="21"/>
                <w:szCs w:val="21"/>
              </w:rPr>
              <w:t>hone</w:t>
            </w:r>
          </w:p>
        </w:tc>
        <w:tc>
          <w:tcPr>
            <w:tcW w:w="2218" w:type="dxa"/>
          </w:tcPr>
          <w:p w14:paraId="3C91A801"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String</w:t>
            </w:r>
          </w:p>
        </w:tc>
        <w:tc>
          <w:tcPr>
            <w:tcW w:w="2242" w:type="dxa"/>
          </w:tcPr>
          <w:p w14:paraId="3AE70F19"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Maximum length 24 characters</w:t>
            </w:r>
          </w:p>
        </w:tc>
        <w:tc>
          <w:tcPr>
            <w:tcW w:w="2227" w:type="dxa"/>
          </w:tcPr>
          <w:p w14:paraId="4D3AF8AA" w14:textId="77777777" w:rsidR="00BB5CE7" w:rsidRPr="00FA5E5F" w:rsidRDefault="00BB5CE7" w:rsidP="00FA5E5F">
            <w:pPr>
              <w:spacing w:line="300" w:lineRule="atLeast"/>
              <w:rPr>
                <w:rFonts w:ascii="Arial" w:hAnsi="Arial" w:cs="Arial"/>
                <w:sz w:val="21"/>
                <w:szCs w:val="21"/>
              </w:rPr>
            </w:pPr>
          </w:p>
        </w:tc>
      </w:tr>
      <w:tr w:rsidR="00FA5E5F" w:rsidRPr="00FA5E5F" w14:paraId="620E0A98" w14:textId="77777777" w:rsidTr="00B9336B">
        <w:tc>
          <w:tcPr>
            <w:tcW w:w="2329" w:type="dxa"/>
          </w:tcPr>
          <w:p w14:paraId="5D61D745" w14:textId="0892B561" w:rsidR="00BB5CE7" w:rsidRPr="00FA5E5F" w:rsidRDefault="00742253" w:rsidP="00FA5E5F">
            <w:pPr>
              <w:spacing w:line="300" w:lineRule="atLeast"/>
              <w:rPr>
                <w:rFonts w:ascii="Arial" w:hAnsi="Arial" w:cs="Arial"/>
                <w:sz w:val="21"/>
                <w:szCs w:val="21"/>
              </w:rPr>
            </w:pPr>
            <w:r w:rsidRPr="00FA5E5F">
              <w:rPr>
                <w:rFonts w:ascii="Arial" w:hAnsi="Arial" w:cs="Arial"/>
                <w:sz w:val="21"/>
                <w:szCs w:val="21"/>
              </w:rPr>
              <w:t>O</w:t>
            </w:r>
            <w:r w:rsidR="00BB5CE7" w:rsidRPr="00FA5E5F">
              <w:rPr>
                <w:rFonts w:ascii="Arial" w:hAnsi="Arial" w:cs="Arial"/>
                <w:sz w:val="21"/>
                <w:szCs w:val="21"/>
              </w:rPr>
              <w:t>rganisation</w:t>
            </w:r>
          </w:p>
        </w:tc>
        <w:tc>
          <w:tcPr>
            <w:tcW w:w="2218" w:type="dxa"/>
          </w:tcPr>
          <w:p w14:paraId="0D8C531A"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String</w:t>
            </w:r>
          </w:p>
        </w:tc>
        <w:tc>
          <w:tcPr>
            <w:tcW w:w="2242" w:type="dxa"/>
          </w:tcPr>
          <w:p w14:paraId="5B5CC889" w14:textId="77777777" w:rsidR="00BB5CE7" w:rsidRPr="00FA5E5F" w:rsidRDefault="00BB5CE7" w:rsidP="00FA5E5F">
            <w:pPr>
              <w:spacing w:line="300" w:lineRule="atLeast"/>
              <w:rPr>
                <w:rFonts w:ascii="Arial" w:hAnsi="Arial" w:cs="Arial"/>
                <w:sz w:val="21"/>
                <w:szCs w:val="21"/>
              </w:rPr>
            </w:pPr>
            <w:r w:rsidRPr="00FA5E5F">
              <w:rPr>
                <w:rFonts w:ascii="Arial" w:hAnsi="Arial" w:cs="Arial"/>
                <w:sz w:val="21"/>
                <w:szCs w:val="21"/>
              </w:rPr>
              <w:t>Maximum length 128 characters</w:t>
            </w:r>
          </w:p>
        </w:tc>
        <w:tc>
          <w:tcPr>
            <w:tcW w:w="2227" w:type="dxa"/>
          </w:tcPr>
          <w:p w14:paraId="11862389" w14:textId="77777777" w:rsidR="00BB5CE7" w:rsidRPr="00FA5E5F" w:rsidRDefault="00BB5CE7" w:rsidP="00FA5E5F">
            <w:pPr>
              <w:spacing w:line="300" w:lineRule="atLeast"/>
              <w:rPr>
                <w:rFonts w:ascii="Arial" w:hAnsi="Arial" w:cs="Arial"/>
                <w:sz w:val="21"/>
                <w:szCs w:val="21"/>
              </w:rPr>
            </w:pPr>
          </w:p>
        </w:tc>
      </w:tr>
    </w:tbl>
    <w:p w14:paraId="6613FE1E" w14:textId="77777777" w:rsidR="005C6E82" w:rsidRPr="00FA5E5F" w:rsidRDefault="005C6E82" w:rsidP="00FA5E5F">
      <w:pPr>
        <w:spacing w:after="0" w:line="300" w:lineRule="atLeast"/>
        <w:rPr>
          <w:rFonts w:ascii="Arial" w:hAnsi="Arial" w:cs="Arial"/>
          <w:sz w:val="21"/>
          <w:szCs w:val="21"/>
        </w:rPr>
      </w:pPr>
    </w:p>
    <w:p w14:paraId="28089FDD" w14:textId="77777777" w:rsidR="00BB5CE7" w:rsidRPr="004C6759" w:rsidRDefault="00BB5CE7" w:rsidP="00FA5E5F">
      <w:pPr>
        <w:pStyle w:val="Heading3"/>
        <w:spacing w:before="0" w:line="300" w:lineRule="atLeast"/>
        <w:rPr>
          <w:rFonts w:ascii="Arial" w:hAnsi="Arial" w:cs="Arial"/>
          <w:b/>
          <w:color w:val="auto"/>
          <w:sz w:val="22"/>
          <w:szCs w:val="22"/>
        </w:rPr>
      </w:pPr>
      <w:r w:rsidRPr="004C6759">
        <w:rPr>
          <w:rFonts w:ascii="Arial" w:hAnsi="Arial" w:cs="Arial"/>
          <w:b/>
          <w:color w:val="auto"/>
          <w:sz w:val="22"/>
          <w:szCs w:val="22"/>
        </w:rPr>
        <w:t>Research doctoral degrees awarded</w:t>
      </w:r>
    </w:p>
    <w:tbl>
      <w:tblPr>
        <w:tblStyle w:val="TableGrid"/>
        <w:tblW w:w="0" w:type="auto"/>
        <w:tblLook w:val="04A0" w:firstRow="1" w:lastRow="0" w:firstColumn="1" w:lastColumn="0" w:noHBand="0" w:noVBand="1"/>
      </w:tblPr>
      <w:tblGrid>
        <w:gridCol w:w="2265"/>
        <w:gridCol w:w="2249"/>
        <w:gridCol w:w="2252"/>
        <w:gridCol w:w="2250"/>
      </w:tblGrid>
      <w:tr w:rsidR="00FA5E5F" w:rsidRPr="00FA5E5F" w14:paraId="615DA192" w14:textId="77777777" w:rsidTr="0005034A">
        <w:tc>
          <w:tcPr>
            <w:tcW w:w="2265" w:type="dxa"/>
          </w:tcPr>
          <w:p w14:paraId="6DE9A864" w14:textId="77777777" w:rsidR="00BB5CE7" w:rsidRPr="004C6759" w:rsidRDefault="00BB5CE7" w:rsidP="00FA5E5F">
            <w:pPr>
              <w:keepNext/>
              <w:keepLines/>
              <w:spacing w:line="300" w:lineRule="atLeast"/>
              <w:rPr>
                <w:rFonts w:ascii="Arial" w:hAnsi="Arial" w:cs="Arial"/>
                <w:b/>
                <w:sz w:val="21"/>
                <w:szCs w:val="21"/>
              </w:rPr>
            </w:pPr>
            <w:r w:rsidRPr="004C6759">
              <w:rPr>
                <w:rFonts w:ascii="Arial" w:hAnsi="Arial" w:cs="Arial"/>
                <w:b/>
                <w:sz w:val="21"/>
                <w:szCs w:val="21"/>
              </w:rPr>
              <w:t>Field name</w:t>
            </w:r>
          </w:p>
        </w:tc>
        <w:tc>
          <w:tcPr>
            <w:tcW w:w="2249" w:type="dxa"/>
          </w:tcPr>
          <w:p w14:paraId="37EDECA1" w14:textId="77777777" w:rsidR="00BB5CE7" w:rsidRPr="004C6759" w:rsidRDefault="00BB5CE7" w:rsidP="00FA5E5F">
            <w:pPr>
              <w:keepNext/>
              <w:keepLines/>
              <w:spacing w:line="300" w:lineRule="atLeast"/>
              <w:rPr>
                <w:rFonts w:ascii="Arial" w:hAnsi="Arial" w:cs="Arial"/>
                <w:b/>
                <w:sz w:val="21"/>
                <w:szCs w:val="21"/>
              </w:rPr>
            </w:pPr>
            <w:r w:rsidRPr="004C6759">
              <w:rPr>
                <w:rFonts w:ascii="Arial" w:hAnsi="Arial" w:cs="Arial"/>
                <w:b/>
                <w:sz w:val="21"/>
                <w:szCs w:val="21"/>
              </w:rPr>
              <w:t>Type</w:t>
            </w:r>
          </w:p>
        </w:tc>
        <w:tc>
          <w:tcPr>
            <w:tcW w:w="2252" w:type="dxa"/>
          </w:tcPr>
          <w:p w14:paraId="3D9BB055" w14:textId="77777777" w:rsidR="00BB5CE7" w:rsidRPr="004C6759" w:rsidRDefault="00BB5CE7" w:rsidP="00FA5E5F">
            <w:pPr>
              <w:keepNext/>
              <w:keepLines/>
              <w:spacing w:line="300" w:lineRule="atLeast"/>
              <w:rPr>
                <w:rFonts w:ascii="Arial" w:hAnsi="Arial" w:cs="Arial"/>
                <w:b/>
                <w:sz w:val="21"/>
                <w:szCs w:val="21"/>
              </w:rPr>
            </w:pPr>
            <w:r w:rsidRPr="004C6759">
              <w:rPr>
                <w:rFonts w:ascii="Arial" w:hAnsi="Arial" w:cs="Arial"/>
                <w:b/>
                <w:sz w:val="21"/>
                <w:szCs w:val="21"/>
              </w:rPr>
              <w:t>Restrictions</w:t>
            </w:r>
          </w:p>
        </w:tc>
        <w:tc>
          <w:tcPr>
            <w:tcW w:w="2250" w:type="dxa"/>
          </w:tcPr>
          <w:p w14:paraId="18C89089" w14:textId="77777777" w:rsidR="00BB5CE7" w:rsidRPr="004C6759" w:rsidRDefault="00BB5CE7" w:rsidP="00FA5E5F">
            <w:pPr>
              <w:keepNext/>
              <w:keepLines/>
              <w:spacing w:line="300" w:lineRule="atLeast"/>
              <w:rPr>
                <w:rFonts w:ascii="Arial" w:hAnsi="Arial" w:cs="Arial"/>
                <w:b/>
                <w:sz w:val="21"/>
                <w:szCs w:val="21"/>
              </w:rPr>
            </w:pPr>
            <w:r w:rsidRPr="004C6759">
              <w:rPr>
                <w:rFonts w:ascii="Arial" w:hAnsi="Arial" w:cs="Arial"/>
                <w:b/>
                <w:sz w:val="21"/>
                <w:szCs w:val="21"/>
              </w:rPr>
              <w:t>Comments</w:t>
            </w:r>
          </w:p>
        </w:tc>
      </w:tr>
      <w:tr w:rsidR="00FA5E5F" w:rsidRPr="00FA5E5F" w14:paraId="1E140473" w14:textId="77777777" w:rsidTr="0005034A">
        <w:tc>
          <w:tcPr>
            <w:tcW w:w="2265" w:type="dxa"/>
          </w:tcPr>
          <w:p w14:paraId="600C5B05" w14:textId="16F98DCF" w:rsidR="00BB5CE7" w:rsidRPr="00FA5E5F" w:rsidRDefault="00742253" w:rsidP="00FA5E5F">
            <w:pPr>
              <w:keepNext/>
              <w:keepLines/>
              <w:spacing w:line="300" w:lineRule="atLeast"/>
              <w:rPr>
                <w:rFonts w:ascii="Arial" w:hAnsi="Arial" w:cs="Arial"/>
                <w:sz w:val="21"/>
                <w:szCs w:val="21"/>
              </w:rPr>
            </w:pPr>
            <w:r w:rsidRPr="00FA5E5F">
              <w:rPr>
                <w:rFonts w:ascii="Arial" w:hAnsi="Arial" w:cs="Arial"/>
                <w:sz w:val="21"/>
                <w:szCs w:val="21"/>
              </w:rPr>
              <w:t>Y</w:t>
            </w:r>
            <w:r w:rsidR="00BB5CE7" w:rsidRPr="00FA5E5F">
              <w:rPr>
                <w:rFonts w:ascii="Arial" w:hAnsi="Arial" w:cs="Arial"/>
                <w:sz w:val="21"/>
                <w:szCs w:val="21"/>
              </w:rPr>
              <w:t>ear</w:t>
            </w:r>
          </w:p>
        </w:tc>
        <w:tc>
          <w:tcPr>
            <w:tcW w:w="2249" w:type="dxa"/>
          </w:tcPr>
          <w:p w14:paraId="550CA7C1"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String</w:t>
            </w:r>
          </w:p>
        </w:tc>
        <w:tc>
          <w:tcPr>
            <w:tcW w:w="2252" w:type="dxa"/>
          </w:tcPr>
          <w:p w14:paraId="618C8841"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One of 2013, 2014, 2015, 2016, 2017, 2018, 2019</w:t>
            </w:r>
          </w:p>
        </w:tc>
        <w:tc>
          <w:tcPr>
            <w:tcW w:w="2250" w:type="dxa"/>
          </w:tcPr>
          <w:p w14:paraId="67540A17" w14:textId="77777777" w:rsidR="00BB5CE7" w:rsidRPr="00FA5E5F" w:rsidRDefault="00BB5CE7" w:rsidP="00FA5E5F">
            <w:pPr>
              <w:keepNext/>
              <w:keepLines/>
              <w:spacing w:line="300" w:lineRule="atLeast"/>
              <w:rPr>
                <w:rFonts w:ascii="Arial" w:hAnsi="Arial" w:cs="Arial"/>
                <w:sz w:val="21"/>
                <w:szCs w:val="21"/>
              </w:rPr>
            </w:pPr>
          </w:p>
        </w:tc>
      </w:tr>
      <w:tr w:rsidR="00BB5CE7" w:rsidRPr="00FA5E5F" w14:paraId="71139CCB" w14:textId="77777777" w:rsidTr="0005034A">
        <w:tc>
          <w:tcPr>
            <w:tcW w:w="2265" w:type="dxa"/>
          </w:tcPr>
          <w:p w14:paraId="00FB7F6E" w14:textId="77777777" w:rsidR="00BB5CE7" w:rsidRPr="00FA5E5F" w:rsidRDefault="00831DA1"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d</w:t>
            </w:r>
            <w:r w:rsidR="00BB5CE7" w:rsidRPr="00FA5E5F">
              <w:rPr>
                <w:rFonts w:ascii="Arial" w:hAnsi="Arial" w:cs="Arial"/>
                <w:sz w:val="21"/>
                <w:szCs w:val="21"/>
              </w:rPr>
              <w:t>egreesAwarded</w:t>
            </w:r>
            <w:proofErr w:type="spellEnd"/>
          </w:p>
        </w:tc>
        <w:tc>
          <w:tcPr>
            <w:tcW w:w="2249" w:type="dxa"/>
          </w:tcPr>
          <w:p w14:paraId="4B5455A9"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Decimal</w:t>
            </w:r>
          </w:p>
        </w:tc>
        <w:tc>
          <w:tcPr>
            <w:tcW w:w="2252" w:type="dxa"/>
          </w:tcPr>
          <w:p w14:paraId="7D66FECC"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2 decimal places</w:t>
            </w:r>
          </w:p>
        </w:tc>
        <w:tc>
          <w:tcPr>
            <w:tcW w:w="2250" w:type="dxa"/>
          </w:tcPr>
          <w:p w14:paraId="7349CB92" w14:textId="77777777" w:rsidR="00BB5CE7" w:rsidRPr="00FA5E5F" w:rsidRDefault="00BB5CE7" w:rsidP="00FA5E5F">
            <w:pPr>
              <w:keepNext/>
              <w:keepLines/>
              <w:spacing w:line="300" w:lineRule="atLeast"/>
              <w:rPr>
                <w:rFonts w:ascii="Arial" w:hAnsi="Arial" w:cs="Arial"/>
                <w:sz w:val="21"/>
                <w:szCs w:val="21"/>
              </w:rPr>
            </w:pPr>
          </w:p>
        </w:tc>
      </w:tr>
    </w:tbl>
    <w:p w14:paraId="18730239" w14:textId="77777777" w:rsidR="00BB5CE7" w:rsidRPr="00FA5E5F" w:rsidRDefault="00BB5CE7" w:rsidP="00FA5E5F">
      <w:pPr>
        <w:spacing w:after="0" w:line="300" w:lineRule="atLeast"/>
        <w:rPr>
          <w:rFonts w:ascii="Arial" w:hAnsi="Arial" w:cs="Arial"/>
          <w:sz w:val="21"/>
          <w:szCs w:val="21"/>
        </w:rPr>
      </w:pPr>
    </w:p>
    <w:p w14:paraId="0F28FC88" w14:textId="3013B984" w:rsidR="00BB5CE7" w:rsidRDefault="00BB5CE7" w:rsidP="00FA5E5F">
      <w:pPr>
        <w:pStyle w:val="Heading3"/>
        <w:spacing w:before="0" w:line="300" w:lineRule="atLeast"/>
        <w:rPr>
          <w:rFonts w:ascii="Arial" w:hAnsi="Arial" w:cs="Arial"/>
          <w:b/>
          <w:color w:val="auto"/>
          <w:sz w:val="22"/>
          <w:szCs w:val="22"/>
        </w:rPr>
      </w:pPr>
      <w:r w:rsidRPr="004C6759">
        <w:rPr>
          <w:rFonts w:ascii="Arial" w:hAnsi="Arial" w:cs="Arial"/>
          <w:b/>
          <w:color w:val="auto"/>
          <w:sz w:val="22"/>
          <w:szCs w:val="22"/>
        </w:rPr>
        <w:t>Research income</w:t>
      </w:r>
    </w:p>
    <w:p w14:paraId="7FC0D9C9" w14:textId="715D28C0" w:rsidR="00473CA5" w:rsidRPr="00473CA5" w:rsidRDefault="00473CA5" w:rsidP="00473CA5">
      <w:r>
        <w:t>A list of the income sources and how they map to the HESA sources by year can be found in Annex A.</w:t>
      </w:r>
    </w:p>
    <w:tbl>
      <w:tblPr>
        <w:tblStyle w:val="TableGrid"/>
        <w:tblW w:w="0" w:type="auto"/>
        <w:tblLook w:val="04A0" w:firstRow="1" w:lastRow="0" w:firstColumn="1" w:lastColumn="0" w:noHBand="0" w:noVBand="1"/>
      </w:tblPr>
      <w:tblGrid>
        <w:gridCol w:w="2265"/>
        <w:gridCol w:w="2249"/>
        <w:gridCol w:w="2252"/>
        <w:gridCol w:w="2250"/>
      </w:tblGrid>
      <w:tr w:rsidR="00FA5E5F" w:rsidRPr="00FA5E5F" w14:paraId="02A96518" w14:textId="77777777" w:rsidTr="0005034A">
        <w:tc>
          <w:tcPr>
            <w:tcW w:w="2265" w:type="dxa"/>
          </w:tcPr>
          <w:p w14:paraId="326CAD3F" w14:textId="77777777" w:rsidR="00BB5CE7" w:rsidRPr="004C6759" w:rsidRDefault="00BB5CE7" w:rsidP="00FA5E5F">
            <w:pPr>
              <w:keepNext/>
              <w:keepLines/>
              <w:spacing w:line="300" w:lineRule="atLeast"/>
              <w:rPr>
                <w:rFonts w:ascii="Arial" w:hAnsi="Arial" w:cs="Arial"/>
                <w:b/>
                <w:sz w:val="21"/>
                <w:szCs w:val="21"/>
              </w:rPr>
            </w:pPr>
            <w:r w:rsidRPr="004C6759">
              <w:rPr>
                <w:rFonts w:ascii="Arial" w:hAnsi="Arial" w:cs="Arial"/>
                <w:b/>
                <w:sz w:val="21"/>
                <w:szCs w:val="21"/>
              </w:rPr>
              <w:lastRenderedPageBreak/>
              <w:t>Field name</w:t>
            </w:r>
          </w:p>
        </w:tc>
        <w:tc>
          <w:tcPr>
            <w:tcW w:w="2249" w:type="dxa"/>
          </w:tcPr>
          <w:p w14:paraId="0E3F1A70" w14:textId="77777777" w:rsidR="00BB5CE7" w:rsidRPr="004C6759" w:rsidRDefault="00BB5CE7" w:rsidP="00FA5E5F">
            <w:pPr>
              <w:keepNext/>
              <w:keepLines/>
              <w:spacing w:line="300" w:lineRule="atLeast"/>
              <w:rPr>
                <w:rFonts w:ascii="Arial" w:hAnsi="Arial" w:cs="Arial"/>
                <w:b/>
                <w:sz w:val="21"/>
                <w:szCs w:val="21"/>
              </w:rPr>
            </w:pPr>
            <w:r w:rsidRPr="004C6759">
              <w:rPr>
                <w:rFonts w:ascii="Arial" w:hAnsi="Arial" w:cs="Arial"/>
                <w:b/>
                <w:sz w:val="21"/>
                <w:szCs w:val="21"/>
              </w:rPr>
              <w:t>Type</w:t>
            </w:r>
          </w:p>
        </w:tc>
        <w:tc>
          <w:tcPr>
            <w:tcW w:w="2252" w:type="dxa"/>
          </w:tcPr>
          <w:p w14:paraId="25E5F848" w14:textId="77777777" w:rsidR="00BB5CE7" w:rsidRPr="004C6759" w:rsidRDefault="00BB5CE7" w:rsidP="00FA5E5F">
            <w:pPr>
              <w:keepNext/>
              <w:keepLines/>
              <w:spacing w:line="300" w:lineRule="atLeast"/>
              <w:rPr>
                <w:rFonts w:ascii="Arial" w:hAnsi="Arial" w:cs="Arial"/>
                <w:b/>
                <w:sz w:val="21"/>
                <w:szCs w:val="21"/>
              </w:rPr>
            </w:pPr>
            <w:r w:rsidRPr="004C6759">
              <w:rPr>
                <w:rFonts w:ascii="Arial" w:hAnsi="Arial" w:cs="Arial"/>
                <w:b/>
                <w:sz w:val="21"/>
                <w:szCs w:val="21"/>
              </w:rPr>
              <w:t>Restrictions</w:t>
            </w:r>
          </w:p>
        </w:tc>
        <w:tc>
          <w:tcPr>
            <w:tcW w:w="2250" w:type="dxa"/>
          </w:tcPr>
          <w:p w14:paraId="0272A17A" w14:textId="77777777" w:rsidR="00BB5CE7" w:rsidRPr="004C6759" w:rsidRDefault="00BB5CE7" w:rsidP="00FA5E5F">
            <w:pPr>
              <w:keepNext/>
              <w:keepLines/>
              <w:spacing w:line="300" w:lineRule="atLeast"/>
              <w:rPr>
                <w:rFonts w:ascii="Arial" w:hAnsi="Arial" w:cs="Arial"/>
                <w:b/>
                <w:sz w:val="21"/>
                <w:szCs w:val="21"/>
              </w:rPr>
            </w:pPr>
            <w:r w:rsidRPr="004C6759">
              <w:rPr>
                <w:rFonts w:ascii="Arial" w:hAnsi="Arial" w:cs="Arial"/>
                <w:b/>
                <w:sz w:val="21"/>
                <w:szCs w:val="21"/>
              </w:rPr>
              <w:t>Comments</w:t>
            </w:r>
          </w:p>
        </w:tc>
      </w:tr>
      <w:tr w:rsidR="00FA5E5F" w:rsidRPr="00FA5E5F" w14:paraId="463212DA" w14:textId="77777777" w:rsidTr="0005034A">
        <w:tc>
          <w:tcPr>
            <w:tcW w:w="2265" w:type="dxa"/>
          </w:tcPr>
          <w:p w14:paraId="3797FDCC" w14:textId="71054FA8" w:rsidR="00BB5CE7" w:rsidRPr="00FA5E5F" w:rsidRDefault="00742253" w:rsidP="00FA5E5F">
            <w:pPr>
              <w:keepNext/>
              <w:keepLines/>
              <w:spacing w:line="300" w:lineRule="atLeast"/>
              <w:rPr>
                <w:rFonts w:ascii="Arial" w:hAnsi="Arial" w:cs="Arial"/>
                <w:sz w:val="21"/>
                <w:szCs w:val="21"/>
              </w:rPr>
            </w:pPr>
            <w:r w:rsidRPr="00FA5E5F">
              <w:rPr>
                <w:rFonts w:ascii="Arial" w:hAnsi="Arial" w:cs="Arial"/>
                <w:sz w:val="21"/>
                <w:szCs w:val="21"/>
              </w:rPr>
              <w:t>S</w:t>
            </w:r>
            <w:r w:rsidR="00BB5CE7" w:rsidRPr="00FA5E5F">
              <w:rPr>
                <w:rFonts w:ascii="Arial" w:hAnsi="Arial" w:cs="Arial"/>
                <w:sz w:val="21"/>
                <w:szCs w:val="21"/>
              </w:rPr>
              <w:t>ource</w:t>
            </w:r>
          </w:p>
        </w:tc>
        <w:tc>
          <w:tcPr>
            <w:tcW w:w="2249" w:type="dxa"/>
          </w:tcPr>
          <w:p w14:paraId="5CF04ECC"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Number</w:t>
            </w:r>
          </w:p>
        </w:tc>
        <w:tc>
          <w:tcPr>
            <w:tcW w:w="2252" w:type="dxa"/>
          </w:tcPr>
          <w:p w14:paraId="0A0BDC8D" w14:textId="4BFFDB52"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Between 1 and 1</w:t>
            </w:r>
            <w:r w:rsidR="00473CA5">
              <w:rPr>
                <w:rFonts w:ascii="Arial" w:hAnsi="Arial" w:cs="Arial"/>
                <w:sz w:val="21"/>
                <w:szCs w:val="21"/>
              </w:rPr>
              <w:t>5</w:t>
            </w:r>
          </w:p>
        </w:tc>
        <w:tc>
          <w:tcPr>
            <w:tcW w:w="2250" w:type="dxa"/>
          </w:tcPr>
          <w:p w14:paraId="0418CB0B" w14:textId="77777777" w:rsidR="00BB5CE7" w:rsidRPr="00FA5E5F" w:rsidRDefault="00BB5CE7" w:rsidP="00FA5E5F">
            <w:pPr>
              <w:keepNext/>
              <w:keepLines/>
              <w:spacing w:line="300" w:lineRule="atLeast"/>
              <w:rPr>
                <w:rFonts w:ascii="Arial" w:hAnsi="Arial" w:cs="Arial"/>
                <w:sz w:val="21"/>
                <w:szCs w:val="21"/>
              </w:rPr>
            </w:pPr>
          </w:p>
        </w:tc>
      </w:tr>
      <w:tr w:rsidR="00FA5E5F" w:rsidRPr="00FA5E5F" w14:paraId="48FDDF0A" w14:textId="77777777" w:rsidTr="0005034A">
        <w:tc>
          <w:tcPr>
            <w:tcW w:w="2265" w:type="dxa"/>
          </w:tcPr>
          <w:p w14:paraId="0A0A1555" w14:textId="77777777" w:rsidR="00BB5CE7"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B5CE7" w:rsidRPr="00FA5E5F">
              <w:rPr>
                <w:rFonts w:ascii="Arial" w:hAnsi="Arial" w:cs="Arial"/>
                <w:sz w:val="21"/>
                <w:szCs w:val="21"/>
              </w:rPr>
              <w:t>ncome2013</w:t>
            </w:r>
          </w:p>
        </w:tc>
        <w:tc>
          <w:tcPr>
            <w:tcW w:w="2249" w:type="dxa"/>
          </w:tcPr>
          <w:p w14:paraId="3FE11314"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38A5BEC2" w14:textId="77777777" w:rsidR="00BB5CE7" w:rsidRPr="00FA5E5F" w:rsidRDefault="00BB5CE7" w:rsidP="00FA5E5F">
            <w:pPr>
              <w:keepNext/>
              <w:keepLines/>
              <w:spacing w:line="300" w:lineRule="atLeast"/>
              <w:rPr>
                <w:rFonts w:ascii="Arial" w:hAnsi="Arial" w:cs="Arial"/>
                <w:sz w:val="21"/>
                <w:szCs w:val="21"/>
              </w:rPr>
            </w:pPr>
          </w:p>
        </w:tc>
        <w:tc>
          <w:tcPr>
            <w:tcW w:w="2250" w:type="dxa"/>
          </w:tcPr>
          <w:p w14:paraId="4993DFCF" w14:textId="77777777" w:rsidR="00BB5CE7" w:rsidRPr="00FA5E5F" w:rsidRDefault="00BB5CE7" w:rsidP="00FA5E5F">
            <w:pPr>
              <w:keepNext/>
              <w:keepLines/>
              <w:spacing w:line="300" w:lineRule="atLeast"/>
              <w:rPr>
                <w:rFonts w:ascii="Arial" w:hAnsi="Arial" w:cs="Arial"/>
                <w:sz w:val="21"/>
                <w:szCs w:val="21"/>
              </w:rPr>
            </w:pPr>
          </w:p>
        </w:tc>
      </w:tr>
      <w:tr w:rsidR="00FA5E5F" w:rsidRPr="00FA5E5F" w14:paraId="3F371C01" w14:textId="77777777" w:rsidTr="0005034A">
        <w:tc>
          <w:tcPr>
            <w:tcW w:w="2265" w:type="dxa"/>
          </w:tcPr>
          <w:p w14:paraId="4E62707A" w14:textId="77777777" w:rsidR="00BB5CE7"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B5CE7" w:rsidRPr="00FA5E5F">
              <w:rPr>
                <w:rFonts w:ascii="Arial" w:hAnsi="Arial" w:cs="Arial"/>
                <w:sz w:val="21"/>
                <w:szCs w:val="21"/>
              </w:rPr>
              <w:t>ncome2014</w:t>
            </w:r>
          </w:p>
        </w:tc>
        <w:tc>
          <w:tcPr>
            <w:tcW w:w="2249" w:type="dxa"/>
          </w:tcPr>
          <w:p w14:paraId="3181DD1A"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5E0BEDAF" w14:textId="77777777" w:rsidR="00BB5CE7" w:rsidRPr="00FA5E5F" w:rsidRDefault="00BB5CE7" w:rsidP="00FA5E5F">
            <w:pPr>
              <w:keepNext/>
              <w:keepLines/>
              <w:spacing w:line="300" w:lineRule="atLeast"/>
              <w:rPr>
                <w:rFonts w:ascii="Arial" w:hAnsi="Arial" w:cs="Arial"/>
                <w:sz w:val="21"/>
                <w:szCs w:val="21"/>
              </w:rPr>
            </w:pPr>
          </w:p>
        </w:tc>
        <w:tc>
          <w:tcPr>
            <w:tcW w:w="2250" w:type="dxa"/>
          </w:tcPr>
          <w:p w14:paraId="0AAA381B" w14:textId="77777777" w:rsidR="00BB5CE7" w:rsidRPr="00FA5E5F" w:rsidRDefault="00BB5CE7" w:rsidP="00FA5E5F">
            <w:pPr>
              <w:keepNext/>
              <w:keepLines/>
              <w:spacing w:line="300" w:lineRule="atLeast"/>
              <w:rPr>
                <w:rFonts w:ascii="Arial" w:hAnsi="Arial" w:cs="Arial"/>
                <w:sz w:val="21"/>
                <w:szCs w:val="21"/>
              </w:rPr>
            </w:pPr>
          </w:p>
        </w:tc>
      </w:tr>
      <w:tr w:rsidR="00FA5E5F" w:rsidRPr="00FA5E5F" w14:paraId="063E96B2" w14:textId="77777777" w:rsidTr="0005034A">
        <w:tc>
          <w:tcPr>
            <w:tcW w:w="2265" w:type="dxa"/>
          </w:tcPr>
          <w:p w14:paraId="403A350B" w14:textId="77777777" w:rsidR="00BB5CE7"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B5CE7" w:rsidRPr="00FA5E5F">
              <w:rPr>
                <w:rFonts w:ascii="Arial" w:hAnsi="Arial" w:cs="Arial"/>
                <w:sz w:val="21"/>
                <w:szCs w:val="21"/>
              </w:rPr>
              <w:t>ncome2015</w:t>
            </w:r>
          </w:p>
        </w:tc>
        <w:tc>
          <w:tcPr>
            <w:tcW w:w="2249" w:type="dxa"/>
          </w:tcPr>
          <w:p w14:paraId="1411C94E"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096474CE" w14:textId="77777777" w:rsidR="00BB5CE7" w:rsidRPr="00FA5E5F" w:rsidRDefault="00BB5CE7" w:rsidP="00FA5E5F">
            <w:pPr>
              <w:keepNext/>
              <w:keepLines/>
              <w:spacing w:line="300" w:lineRule="atLeast"/>
              <w:rPr>
                <w:rFonts w:ascii="Arial" w:hAnsi="Arial" w:cs="Arial"/>
                <w:sz w:val="21"/>
                <w:szCs w:val="21"/>
              </w:rPr>
            </w:pPr>
          </w:p>
        </w:tc>
        <w:tc>
          <w:tcPr>
            <w:tcW w:w="2250" w:type="dxa"/>
          </w:tcPr>
          <w:p w14:paraId="6DE1B08A" w14:textId="77777777" w:rsidR="00BB5CE7" w:rsidRPr="00FA5E5F" w:rsidRDefault="00BB5CE7" w:rsidP="00FA5E5F">
            <w:pPr>
              <w:keepNext/>
              <w:keepLines/>
              <w:spacing w:line="300" w:lineRule="atLeast"/>
              <w:rPr>
                <w:rFonts w:ascii="Arial" w:hAnsi="Arial" w:cs="Arial"/>
                <w:sz w:val="21"/>
                <w:szCs w:val="21"/>
              </w:rPr>
            </w:pPr>
          </w:p>
        </w:tc>
      </w:tr>
      <w:tr w:rsidR="00FA5E5F" w:rsidRPr="00FA5E5F" w14:paraId="43F1E189" w14:textId="77777777" w:rsidTr="0005034A">
        <w:tc>
          <w:tcPr>
            <w:tcW w:w="2265" w:type="dxa"/>
          </w:tcPr>
          <w:p w14:paraId="2A27E82F" w14:textId="77777777" w:rsidR="00BB5CE7"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B5CE7" w:rsidRPr="00FA5E5F">
              <w:rPr>
                <w:rFonts w:ascii="Arial" w:hAnsi="Arial" w:cs="Arial"/>
                <w:sz w:val="21"/>
                <w:szCs w:val="21"/>
              </w:rPr>
              <w:t>ncome2016</w:t>
            </w:r>
          </w:p>
        </w:tc>
        <w:tc>
          <w:tcPr>
            <w:tcW w:w="2249" w:type="dxa"/>
          </w:tcPr>
          <w:p w14:paraId="58030B6B"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07D9F87E" w14:textId="77777777" w:rsidR="00BB5CE7" w:rsidRPr="00FA5E5F" w:rsidRDefault="00BB5CE7" w:rsidP="00FA5E5F">
            <w:pPr>
              <w:keepNext/>
              <w:keepLines/>
              <w:spacing w:line="300" w:lineRule="atLeast"/>
              <w:rPr>
                <w:rFonts w:ascii="Arial" w:hAnsi="Arial" w:cs="Arial"/>
                <w:sz w:val="21"/>
                <w:szCs w:val="21"/>
              </w:rPr>
            </w:pPr>
          </w:p>
        </w:tc>
        <w:tc>
          <w:tcPr>
            <w:tcW w:w="2250" w:type="dxa"/>
          </w:tcPr>
          <w:p w14:paraId="501EAD79" w14:textId="77777777" w:rsidR="00BB5CE7" w:rsidRPr="00FA5E5F" w:rsidRDefault="00BB5CE7" w:rsidP="00FA5E5F">
            <w:pPr>
              <w:keepNext/>
              <w:keepLines/>
              <w:spacing w:line="300" w:lineRule="atLeast"/>
              <w:rPr>
                <w:rFonts w:ascii="Arial" w:hAnsi="Arial" w:cs="Arial"/>
                <w:sz w:val="21"/>
                <w:szCs w:val="21"/>
              </w:rPr>
            </w:pPr>
          </w:p>
        </w:tc>
      </w:tr>
      <w:tr w:rsidR="00FA5E5F" w:rsidRPr="00FA5E5F" w14:paraId="5F1433F5" w14:textId="77777777" w:rsidTr="0005034A">
        <w:tc>
          <w:tcPr>
            <w:tcW w:w="2265" w:type="dxa"/>
          </w:tcPr>
          <w:p w14:paraId="316611CC" w14:textId="77777777" w:rsidR="00BB5CE7"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B5CE7" w:rsidRPr="00FA5E5F">
              <w:rPr>
                <w:rFonts w:ascii="Arial" w:hAnsi="Arial" w:cs="Arial"/>
                <w:sz w:val="21"/>
                <w:szCs w:val="21"/>
              </w:rPr>
              <w:t>ncome2017</w:t>
            </w:r>
          </w:p>
        </w:tc>
        <w:tc>
          <w:tcPr>
            <w:tcW w:w="2249" w:type="dxa"/>
          </w:tcPr>
          <w:p w14:paraId="33C58E76"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3CF7060E" w14:textId="77777777" w:rsidR="00BB5CE7" w:rsidRPr="00FA5E5F" w:rsidRDefault="00BB5CE7" w:rsidP="00FA5E5F">
            <w:pPr>
              <w:keepNext/>
              <w:keepLines/>
              <w:spacing w:line="300" w:lineRule="atLeast"/>
              <w:rPr>
                <w:rFonts w:ascii="Arial" w:hAnsi="Arial" w:cs="Arial"/>
                <w:sz w:val="21"/>
                <w:szCs w:val="21"/>
              </w:rPr>
            </w:pPr>
          </w:p>
        </w:tc>
        <w:tc>
          <w:tcPr>
            <w:tcW w:w="2250" w:type="dxa"/>
          </w:tcPr>
          <w:p w14:paraId="6BB021F9" w14:textId="77777777" w:rsidR="00BB5CE7" w:rsidRPr="00FA5E5F" w:rsidRDefault="00BB5CE7" w:rsidP="00FA5E5F">
            <w:pPr>
              <w:keepNext/>
              <w:keepLines/>
              <w:spacing w:line="300" w:lineRule="atLeast"/>
              <w:rPr>
                <w:rFonts w:ascii="Arial" w:hAnsi="Arial" w:cs="Arial"/>
                <w:sz w:val="21"/>
                <w:szCs w:val="21"/>
              </w:rPr>
            </w:pPr>
          </w:p>
        </w:tc>
      </w:tr>
      <w:tr w:rsidR="00FA5E5F" w:rsidRPr="00FA5E5F" w14:paraId="7D0D316B" w14:textId="77777777" w:rsidTr="0005034A">
        <w:tc>
          <w:tcPr>
            <w:tcW w:w="2265" w:type="dxa"/>
          </w:tcPr>
          <w:p w14:paraId="251A2A6D" w14:textId="77777777" w:rsidR="00BB5CE7"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B5CE7" w:rsidRPr="00FA5E5F">
              <w:rPr>
                <w:rFonts w:ascii="Arial" w:hAnsi="Arial" w:cs="Arial"/>
                <w:sz w:val="21"/>
                <w:szCs w:val="21"/>
              </w:rPr>
              <w:t>ncome2018</w:t>
            </w:r>
          </w:p>
        </w:tc>
        <w:tc>
          <w:tcPr>
            <w:tcW w:w="2249" w:type="dxa"/>
          </w:tcPr>
          <w:p w14:paraId="77DA6B11"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114A525B" w14:textId="77777777" w:rsidR="00BB5CE7" w:rsidRPr="00FA5E5F" w:rsidRDefault="00BB5CE7" w:rsidP="00FA5E5F">
            <w:pPr>
              <w:keepNext/>
              <w:keepLines/>
              <w:spacing w:line="300" w:lineRule="atLeast"/>
              <w:rPr>
                <w:rFonts w:ascii="Arial" w:hAnsi="Arial" w:cs="Arial"/>
                <w:sz w:val="21"/>
                <w:szCs w:val="21"/>
              </w:rPr>
            </w:pPr>
          </w:p>
        </w:tc>
        <w:tc>
          <w:tcPr>
            <w:tcW w:w="2250" w:type="dxa"/>
          </w:tcPr>
          <w:p w14:paraId="6B46252D" w14:textId="77777777" w:rsidR="00BB5CE7" w:rsidRPr="00FA5E5F" w:rsidRDefault="00BB5CE7" w:rsidP="00FA5E5F">
            <w:pPr>
              <w:keepNext/>
              <w:keepLines/>
              <w:spacing w:line="300" w:lineRule="atLeast"/>
              <w:rPr>
                <w:rFonts w:ascii="Arial" w:hAnsi="Arial" w:cs="Arial"/>
                <w:sz w:val="21"/>
                <w:szCs w:val="21"/>
              </w:rPr>
            </w:pPr>
          </w:p>
        </w:tc>
      </w:tr>
      <w:tr w:rsidR="00BB5CE7" w:rsidRPr="00FA5E5F" w14:paraId="73E1C94B" w14:textId="77777777" w:rsidTr="0005034A">
        <w:tc>
          <w:tcPr>
            <w:tcW w:w="2265" w:type="dxa"/>
          </w:tcPr>
          <w:p w14:paraId="7E2DE2A8" w14:textId="77777777" w:rsidR="00BB5CE7"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B5CE7" w:rsidRPr="00FA5E5F">
              <w:rPr>
                <w:rFonts w:ascii="Arial" w:hAnsi="Arial" w:cs="Arial"/>
                <w:sz w:val="21"/>
                <w:szCs w:val="21"/>
              </w:rPr>
              <w:t>ncome2019</w:t>
            </w:r>
          </w:p>
        </w:tc>
        <w:tc>
          <w:tcPr>
            <w:tcW w:w="2249" w:type="dxa"/>
          </w:tcPr>
          <w:p w14:paraId="415D52EC" w14:textId="77777777" w:rsidR="00BB5CE7" w:rsidRPr="00FA5E5F" w:rsidRDefault="00BB5CE7"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3443065F" w14:textId="77777777" w:rsidR="00BB5CE7" w:rsidRPr="00FA5E5F" w:rsidRDefault="00BB5CE7" w:rsidP="00FA5E5F">
            <w:pPr>
              <w:keepNext/>
              <w:keepLines/>
              <w:spacing w:line="300" w:lineRule="atLeast"/>
              <w:rPr>
                <w:rFonts w:ascii="Arial" w:hAnsi="Arial" w:cs="Arial"/>
                <w:sz w:val="21"/>
                <w:szCs w:val="21"/>
              </w:rPr>
            </w:pPr>
          </w:p>
        </w:tc>
        <w:tc>
          <w:tcPr>
            <w:tcW w:w="2250" w:type="dxa"/>
          </w:tcPr>
          <w:p w14:paraId="0A582DCD" w14:textId="77777777" w:rsidR="00BB5CE7" w:rsidRPr="00FA5E5F" w:rsidRDefault="00BB5CE7" w:rsidP="00FA5E5F">
            <w:pPr>
              <w:keepNext/>
              <w:keepLines/>
              <w:spacing w:line="300" w:lineRule="atLeast"/>
              <w:rPr>
                <w:rFonts w:ascii="Arial" w:hAnsi="Arial" w:cs="Arial"/>
                <w:sz w:val="21"/>
                <w:szCs w:val="21"/>
              </w:rPr>
            </w:pPr>
          </w:p>
        </w:tc>
      </w:tr>
    </w:tbl>
    <w:p w14:paraId="37F42873" w14:textId="77777777" w:rsidR="00BB5CE7" w:rsidRPr="00FA5E5F" w:rsidRDefault="00BB5CE7" w:rsidP="00FA5E5F">
      <w:pPr>
        <w:spacing w:after="0" w:line="300" w:lineRule="atLeast"/>
        <w:rPr>
          <w:rFonts w:ascii="Arial" w:hAnsi="Arial" w:cs="Arial"/>
          <w:sz w:val="21"/>
          <w:szCs w:val="21"/>
        </w:rPr>
      </w:pPr>
    </w:p>
    <w:p w14:paraId="2CC09454" w14:textId="1DF14351" w:rsidR="00B32536" w:rsidRDefault="00B32536" w:rsidP="00FA5E5F">
      <w:pPr>
        <w:pStyle w:val="Heading3"/>
        <w:spacing w:before="0" w:line="300" w:lineRule="atLeast"/>
        <w:rPr>
          <w:rFonts w:ascii="Arial" w:hAnsi="Arial" w:cs="Arial"/>
          <w:b/>
          <w:color w:val="auto"/>
          <w:sz w:val="22"/>
          <w:szCs w:val="22"/>
        </w:rPr>
      </w:pPr>
      <w:r w:rsidRPr="004C6759">
        <w:rPr>
          <w:rFonts w:ascii="Arial" w:hAnsi="Arial" w:cs="Arial"/>
          <w:b/>
          <w:color w:val="auto"/>
          <w:sz w:val="22"/>
          <w:szCs w:val="22"/>
        </w:rPr>
        <w:t>Research income in kind</w:t>
      </w:r>
    </w:p>
    <w:p w14:paraId="4BB02DC0" w14:textId="1E43F516" w:rsidR="00473CA5" w:rsidRPr="00473CA5" w:rsidRDefault="00473CA5" w:rsidP="00473CA5">
      <w:r>
        <w:t>A list of the income sources can be found in Annex A.</w:t>
      </w:r>
    </w:p>
    <w:tbl>
      <w:tblPr>
        <w:tblStyle w:val="TableGrid"/>
        <w:tblW w:w="0" w:type="auto"/>
        <w:tblLook w:val="04A0" w:firstRow="1" w:lastRow="0" w:firstColumn="1" w:lastColumn="0" w:noHBand="0" w:noVBand="1"/>
      </w:tblPr>
      <w:tblGrid>
        <w:gridCol w:w="2265"/>
        <w:gridCol w:w="2249"/>
        <w:gridCol w:w="2252"/>
        <w:gridCol w:w="2250"/>
      </w:tblGrid>
      <w:tr w:rsidR="00FA5E5F" w:rsidRPr="00FA5E5F" w14:paraId="5B92C9A4" w14:textId="77777777" w:rsidTr="0005034A">
        <w:tc>
          <w:tcPr>
            <w:tcW w:w="2265" w:type="dxa"/>
          </w:tcPr>
          <w:p w14:paraId="7307181B"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Field name</w:t>
            </w:r>
          </w:p>
        </w:tc>
        <w:tc>
          <w:tcPr>
            <w:tcW w:w="2249" w:type="dxa"/>
          </w:tcPr>
          <w:p w14:paraId="7234A97C"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Type</w:t>
            </w:r>
          </w:p>
        </w:tc>
        <w:tc>
          <w:tcPr>
            <w:tcW w:w="2252" w:type="dxa"/>
          </w:tcPr>
          <w:p w14:paraId="6956E69E"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Restrictions</w:t>
            </w:r>
          </w:p>
        </w:tc>
        <w:tc>
          <w:tcPr>
            <w:tcW w:w="2250" w:type="dxa"/>
          </w:tcPr>
          <w:p w14:paraId="45DA1CE1"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Comments</w:t>
            </w:r>
          </w:p>
        </w:tc>
      </w:tr>
      <w:tr w:rsidR="00FA5E5F" w:rsidRPr="00FA5E5F" w14:paraId="5E563AF5" w14:textId="77777777" w:rsidTr="0005034A">
        <w:tc>
          <w:tcPr>
            <w:tcW w:w="2265" w:type="dxa"/>
          </w:tcPr>
          <w:p w14:paraId="294E739E" w14:textId="38D8D54F" w:rsidR="00B32536" w:rsidRPr="00FA5E5F" w:rsidRDefault="00742253" w:rsidP="00FA5E5F">
            <w:pPr>
              <w:keepNext/>
              <w:keepLines/>
              <w:spacing w:line="300" w:lineRule="atLeast"/>
              <w:rPr>
                <w:rFonts w:ascii="Arial" w:hAnsi="Arial" w:cs="Arial"/>
                <w:sz w:val="21"/>
                <w:szCs w:val="21"/>
              </w:rPr>
            </w:pPr>
            <w:r w:rsidRPr="00FA5E5F">
              <w:rPr>
                <w:rFonts w:ascii="Arial" w:hAnsi="Arial" w:cs="Arial"/>
                <w:sz w:val="21"/>
                <w:szCs w:val="21"/>
              </w:rPr>
              <w:t>S</w:t>
            </w:r>
            <w:r w:rsidR="00B32536" w:rsidRPr="00FA5E5F">
              <w:rPr>
                <w:rFonts w:ascii="Arial" w:hAnsi="Arial" w:cs="Arial"/>
                <w:sz w:val="21"/>
                <w:szCs w:val="21"/>
              </w:rPr>
              <w:t>ource</w:t>
            </w:r>
          </w:p>
        </w:tc>
        <w:tc>
          <w:tcPr>
            <w:tcW w:w="2249" w:type="dxa"/>
          </w:tcPr>
          <w:p w14:paraId="41B64279"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Number</w:t>
            </w:r>
          </w:p>
        </w:tc>
        <w:tc>
          <w:tcPr>
            <w:tcW w:w="2252" w:type="dxa"/>
          </w:tcPr>
          <w:p w14:paraId="08210024" w14:textId="7C732C44" w:rsidR="00B32536" w:rsidRPr="00FA5E5F" w:rsidRDefault="00473CA5" w:rsidP="00FA5E5F">
            <w:pPr>
              <w:keepNext/>
              <w:keepLines/>
              <w:spacing w:line="300" w:lineRule="atLeast"/>
              <w:rPr>
                <w:rFonts w:ascii="Arial" w:hAnsi="Arial" w:cs="Arial"/>
                <w:sz w:val="21"/>
                <w:szCs w:val="21"/>
              </w:rPr>
            </w:pPr>
            <w:r>
              <w:rPr>
                <w:rFonts w:ascii="Arial" w:hAnsi="Arial" w:cs="Arial"/>
                <w:sz w:val="21"/>
                <w:szCs w:val="21"/>
              </w:rPr>
              <w:t>16 and 17.</w:t>
            </w:r>
          </w:p>
        </w:tc>
        <w:tc>
          <w:tcPr>
            <w:tcW w:w="2250" w:type="dxa"/>
          </w:tcPr>
          <w:p w14:paraId="750F12EE" w14:textId="77777777" w:rsidR="00B32536" w:rsidRPr="00FA5E5F" w:rsidRDefault="00B32536" w:rsidP="00FA5E5F">
            <w:pPr>
              <w:keepNext/>
              <w:keepLines/>
              <w:spacing w:line="300" w:lineRule="atLeast"/>
              <w:rPr>
                <w:rFonts w:ascii="Arial" w:hAnsi="Arial" w:cs="Arial"/>
                <w:sz w:val="21"/>
                <w:szCs w:val="21"/>
              </w:rPr>
            </w:pPr>
          </w:p>
        </w:tc>
      </w:tr>
      <w:tr w:rsidR="00FA5E5F" w:rsidRPr="00FA5E5F" w14:paraId="3F9259E6" w14:textId="77777777" w:rsidTr="0005034A">
        <w:tc>
          <w:tcPr>
            <w:tcW w:w="2265" w:type="dxa"/>
          </w:tcPr>
          <w:p w14:paraId="2D20A4A5" w14:textId="77777777" w:rsidR="00B32536"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32536" w:rsidRPr="00FA5E5F">
              <w:rPr>
                <w:rFonts w:ascii="Arial" w:hAnsi="Arial" w:cs="Arial"/>
                <w:sz w:val="21"/>
                <w:szCs w:val="21"/>
              </w:rPr>
              <w:t>ncome2013</w:t>
            </w:r>
          </w:p>
        </w:tc>
        <w:tc>
          <w:tcPr>
            <w:tcW w:w="2249" w:type="dxa"/>
          </w:tcPr>
          <w:p w14:paraId="58590709"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6A6FCDD7"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5E38AEAF" w14:textId="77777777" w:rsidR="00B32536" w:rsidRPr="00FA5E5F" w:rsidRDefault="00B32536" w:rsidP="00FA5E5F">
            <w:pPr>
              <w:keepNext/>
              <w:keepLines/>
              <w:spacing w:line="300" w:lineRule="atLeast"/>
              <w:rPr>
                <w:rFonts w:ascii="Arial" w:hAnsi="Arial" w:cs="Arial"/>
                <w:sz w:val="21"/>
                <w:szCs w:val="21"/>
              </w:rPr>
            </w:pPr>
          </w:p>
        </w:tc>
      </w:tr>
      <w:tr w:rsidR="00FA5E5F" w:rsidRPr="00FA5E5F" w14:paraId="1BE7AD73" w14:textId="77777777" w:rsidTr="0005034A">
        <w:tc>
          <w:tcPr>
            <w:tcW w:w="2265" w:type="dxa"/>
          </w:tcPr>
          <w:p w14:paraId="6C8F9CBA" w14:textId="77777777" w:rsidR="00B32536"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32536" w:rsidRPr="00FA5E5F">
              <w:rPr>
                <w:rFonts w:ascii="Arial" w:hAnsi="Arial" w:cs="Arial"/>
                <w:sz w:val="21"/>
                <w:szCs w:val="21"/>
              </w:rPr>
              <w:t>ncome2014</w:t>
            </w:r>
          </w:p>
        </w:tc>
        <w:tc>
          <w:tcPr>
            <w:tcW w:w="2249" w:type="dxa"/>
          </w:tcPr>
          <w:p w14:paraId="5C7C730B"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2D56675B"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66C7D949" w14:textId="77777777" w:rsidR="00B32536" w:rsidRPr="00FA5E5F" w:rsidRDefault="00B32536" w:rsidP="00FA5E5F">
            <w:pPr>
              <w:keepNext/>
              <w:keepLines/>
              <w:spacing w:line="300" w:lineRule="atLeast"/>
              <w:rPr>
                <w:rFonts w:ascii="Arial" w:hAnsi="Arial" w:cs="Arial"/>
                <w:sz w:val="21"/>
                <w:szCs w:val="21"/>
              </w:rPr>
            </w:pPr>
          </w:p>
        </w:tc>
      </w:tr>
      <w:tr w:rsidR="00FA5E5F" w:rsidRPr="00FA5E5F" w14:paraId="23732FAA" w14:textId="77777777" w:rsidTr="0005034A">
        <w:tc>
          <w:tcPr>
            <w:tcW w:w="2265" w:type="dxa"/>
          </w:tcPr>
          <w:p w14:paraId="21F5C5C8" w14:textId="77777777" w:rsidR="00B32536"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32536" w:rsidRPr="00FA5E5F">
              <w:rPr>
                <w:rFonts w:ascii="Arial" w:hAnsi="Arial" w:cs="Arial"/>
                <w:sz w:val="21"/>
                <w:szCs w:val="21"/>
              </w:rPr>
              <w:t>ncome2015</w:t>
            </w:r>
          </w:p>
        </w:tc>
        <w:tc>
          <w:tcPr>
            <w:tcW w:w="2249" w:type="dxa"/>
          </w:tcPr>
          <w:p w14:paraId="6CB15B8D"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6B121E84"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3129962E" w14:textId="77777777" w:rsidR="00B32536" w:rsidRPr="00FA5E5F" w:rsidRDefault="00B32536" w:rsidP="00FA5E5F">
            <w:pPr>
              <w:keepNext/>
              <w:keepLines/>
              <w:spacing w:line="300" w:lineRule="atLeast"/>
              <w:rPr>
                <w:rFonts w:ascii="Arial" w:hAnsi="Arial" w:cs="Arial"/>
                <w:sz w:val="21"/>
                <w:szCs w:val="21"/>
              </w:rPr>
            </w:pPr>
          </w:p>
        </w:tc>
      </w:tr>
      <w:tr w:rsidR="00FA5E5F" w:rsidRPr="00FA5E5F" w14:paraId="1FA39BA2" w14:textId="77777777" w:rsidTr="0005034A">
        <w:tc>
          <w:tcPr>
            <w:tcW w:w="2265" w:type="dxa"/>
          </w:tcPr>
          <w:p w14:paraId="14F85524" w14:textId="77777777" w:rsidR="00B32536"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32536" w:rsidRPr="00FA5E5F">
              <w:rPr>
                <w:rFonts w:ascii="Arial" w:hAnsi="Arial" w:cs="Arial"/>
                <w:sz w:val="21"/>
                <w:szCs w:val="21"/>
              </w:rPr>
              <w:t>ncome2016</w:t>
            </w:r>
          </w:p>
        </w:tc>
        <w:tc>
          <w:tcPr>
            <w:tcW w:w="2249" w:type="dxa"/>
          </w:tcPr>
          <w:p w14:paraId="15E70B64"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5BACAF7A"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0AD4C559" w14:textId="77777777" w:rsidR="00B32536" w:rsidRPr="00FA5E5F" w:rsidRDefault="00B32536" w:rsidP="00FA5E5F">
            <w:pPr>
              <w:keepNext/>
              <w:keepLines/>
              <w:spacing w:line="300" w:lineRule="atLeast"/>
              <w:rPr>
                <w:rFonts w:ascii="Arial" w:hAnsi="Arial" w:cs="Arial"/>
                <w:sz w:val="21"/>
                <w:szCs w:val="21"/>
              </w:rPr>
            </w:pPr>
          </w:p>
        </w:tc>
      </w:tr>
      <w:tr w:rsidR="00FA5E5F" w:rsidRPr="00FA5E5F" w14:paraId="31992A9D" w14:textId="77777777" w:rsidTr="0005034A">
        <w:tc>
          <w:tcPr>
            <w:tcW w:w="2265" w:type="dxa"/>
          </w:tcPr>
          <w:p w14:paraId="62966772" w14:textId="77777777" w:rsidR="00B32536"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32536" w:rsidRPr="00FA5E5F">
              <w:rPr>
                <w:rFonts w:ascii="Arial" w:hAnsi="Arial" w:cs="Arial"/>
                <w:sz w:val="21"/>
                <w:szCs w:val="21"/>
              </w:rPr>
              <w:t>ncome2017</w:t>
            </w:r>
          </w:p>
        </w:tc>
        <w:tc>
          <w:tcPr>
            <w:tcW w:w="2249" w:type="dxa"/>
          </w:tcPr>
          <w:p w14:paraId="3F0B7933"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36356BE0"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3A783BC1" w14:textId="77777777" w:rsidR="00B32536" w:rsidRPr="00FA5E5F" w:rsidRDefault="00B32536" w:rsidP="00FA5E5F">
            <w:pPr>
              <w:keepNext/>
              <w:keepLines/>
              <w:spacing w:line="300" w:lineRule="atLeast"/>
              <w:rPr>
                <w:rFonts w:ascii="Arial" w:hAnsi="Arial" w:cs="Arial"/>
                <w:sz w:val="21"/>
                <w:szCs w:val="21"/>
              </w:rPr>
            </w:pPr>
          </w:p>
        </w:tc>
      </w:tr>
      <w:tr w:rsidR="00FA5E5F" w:rsidRPr="00FA5E5F" w14:paraId="35CD19CF" w14:textId="77777777" w:rsidTr="0005034A">
        <w:tc>
          <w:tcPr>
            <w:tcW w:w="2265" w:type="dxa"/>
          </w:tcPr>
          <w:p w14:paraId="5C049828" w14:textId="77777777" w:rsidR="00B32536"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32536" w:rsidRPr="00FA5E5F">
              <w:rPr>
                <w:rFonts w:ascii="Arial" w:hAnsi="Arial" w:cs="Arial"/>
                <w:sz w:val="21"/>
                <w:szCs w:val="21"/>
              </w:rPr>
              <w:t>ncome2018</w:t>
            </w:r>
          </w:p>
        </w:tc>
        <w:tc>
          <w:tcPr>
            <w:tcW w:w="2249" w:type="dxa"/>
          </w:tcPr>
          <w:p w14:paraId="374E2F8B"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4D82A862"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28829CFB" w14:textId="77777777" w:rsidR="00B32536" w:rsidRPr="00FA5E5F" w:rsidRDefault="00B32536" w:rsidP="00FA5E5F">
            <w:pPr>
              <w:keepNext/>
              <w:keepLines/>
              <w:spacing w:line="300" w:lineRule="atLeast"/>
              <w:rPr>
                <w:rFonts w:ascii="Arial" w:hAnsi="Arial" w:cs="Arial"/>
                <w:sz w:val="21"/>
                <w:szCs w:val="21"/>
              </w:rPr>
            </w:pPr>
          </w:p>
        </w:tc>
      </w:tr>
      <w:tr w:rsidR="00B32536" w:rsidRPr="00FA5E5F" w14:paraId="5CEFA411" w14:textId="77777777" w:rsidTr="0005034A">
        <w:tc>
          <w:tcPr>
            <w:tcW w:w="2265" w:type="dxa"/>
          </w:tcPr>
          <w:p w14:paraId="1863DEC3" w14:textId="77777777" w:rsidR="00B32536" w:rsidRPr="00FA5E5F" w:rsidRDefault="00831DA1" w:rsidP="00FA5E5F">
            <w:pPr>
              <w:keepNext/>
              <w:keepLines/>
              <w:spacing w:line="300" w:lineRule="atLeast"/>
              <w:rPr>
                <w:rFonts w:ascii="Arial" w:hAnsi="Arial" w:cs="Arial"/>
                <w:sz w:val="21"/>
                <w:szCs w:val="21"/>
              </w:rPr>
            </w:pPr>
            <w:r w:rsidRPr="00FA5E5F">
              <w:rPr>
                <w:rFonts w:ascii="Arial" w:hAnsi="Arial" w:cs="Arial"/>
                <w:sz w:val="21"/>
                <w:szCs w:val="21"/>
              </w:rPr>
              <w:t>i</w:t>
            </w:r>
            <w:r w:rsidR="00B32536" w:rsidRPr="00FA5E5F">
              <w:rPr>
                <w:rFonts w:ascii="Arial" w:hAnsi="Arial" w:cs="Arial"/>
                <w:sz w:val="21"/>
                <w:szCs w:val="21"/>
              </w:rPr>
              <w:t>ncome2019</w:t>
            </w:r>
          </w:p>
        </w:tc>
        <w:tc>
          <w:tcPr>
            <w:tcW w:w="2249" w:type="dxa"/>
          </w:tcPr>
          <w:p w14:paraId="4A659A08"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Integer</w:t>
            </w:r>
          </w:p>
        </w:tc>
        <w:tc>
          <w:tcPr>
            <w:tcW w:w="2252" w:type="dxa"/>
          </w:tcPr>
          <w:p w14:paraId="36D311C7"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5A5DD635" w14:textId="77777777" w:rsidR="00B32536" w:rsidRPr="00FA5E5F" w:rsidRDefault="00B32536" w:rsidP="00FA5E5F">
            <w:pPr>
              <w:keepNext/>
              <w:keepLines/>
              <w:spacing w:line="300" w:lineRule="atLeast"/>
              <w:rPr>
                <w:rFonts w:ascii="Arial" w:hAnsi="Arial" w:cs="Arial"/>
                <w:sz w:val="21"/>
                <w:szCs w:val="21"/>
              </w:rPr>
            </w:pPr>
          </w:p>
        </w:tc>
      </w:tr>
    </w:tbl>
    <w:p w14:paraId="707600D5" w14:textId="77777777" w:rsidR="00B32536" w:rsidRPr="00FA5E5F" w:rsidRDefault="00B32536" w:rsidP="00FA5E5F">
      <w:pPr>
        <w:spacing w:after="0" w:line="300" w:lineRule="atLeast"/>
        <w:rPr>
          <w:rFonts w:ascii="Arial" w:hAnsi="Arial" w:cs="Arial"/>
          <w:sz w:val="21"/>
          <w:szCs w:val="21"/>
        </w:rPr>
      </w:pPr>
    </w:p>
    <w:p w14:paraId="7A0AD15A" w14:textId="77777777" w:rsidR="00814ACD" w:rsidRPr="004C6759" w:rsidRDefault="00814ACD" w:rsidP="00FA5E5F">
      <w:pPr>
        <w:pStyle w:val="Heading3"/>
        <w:spacing w:before="0" w:line="300" w:lineRule="atLeast"/>
        <w:rPr>
          <w:rFonts w:ascii="Arial" w:hAnsi="Arial" w:cs="Arial"/>
          <w:b/>
          <w:color w:val="auto"/>
          <w:sz w:val="22"/>
          <w:szCs w:val="22"/>
        </w:rPr>
      </w:pPr>
      <w:r w:rsidRPr="004C6759">
        <w:rPr>
          <w:rFonts w:ascii="Arial" w:hAnsi="Arial" w:cs="Arial"/>
          <w:b/>
          <w:color w:val="auto"/>
          <w:sz w:val="22"/>
          <w:szCs w:val="22"/>
        </w:rPr>
        <w:t>Institution environment statement</w:t>
      </w:r>
    </w:p>
    <w:p w14:paraId="0C0E7225" w14:textId="3CB49908" w:rsidR="00814ACD" w:rsidRDefault="00814ACD" w:rsidP="004C6759">
      <w:pPr>
        <w:pStyle w:val="ListParagraph"/>
        <w:numPr>
          <w:ilvl w:val="0"/>
          <w:numId w:val="1"/>
        </w:numPr>
        <w:spacing w:after="0" w:line="300" w:lineRule="atLeast"/>
        <w:ind w:left="0" w:firstLine="0"/>
        <w:rPr>
          <w:rFonts w:ascii="Arial" w:hAnsi="Arial" w:cs="Arial"/>
          <w:sz w:val="21"/>
          <w:szCs w:val="21"/>
        </w:rPr>
      </w:pPr>
      <w:r w:rsidRPr="004C6759">
        <w:rPr>
          <w:rFonts w:ascii="Arial" w:hAnsi="Arial" w:cs="Arial"/>
          <w:sz w:val="21"/>
          <w:szCs w:val="21"/>
        </w:rPr>
        <w:t xml:space="preserve">Unlike all the other tables listed the institution environment statement will not include the </w:t>
      </w:r>
      <w:proofErr w:type="spellStart"/>
      <w:r w:rsidR="00DA5D94" w:rsidRPr="004C6759">
        <w:rPr>
          <w:rFonts w:ascii="Arial" w:hAnsi="Arial" w:cs="Arial"/>
          <w:b/>
          <w:sz w:val="21"/>
          <w:szCs w:val="21"/>
        </w:rPr>
        <w:t>u</w:t>
      </w:r>
      <w:r w:rsidRPr="004C6759">
        <w:rPr>
          <w:rFonts w:ascii="Arial" w:hAnsi="Arial" w:cs="Arial"/>
          <w:b/>
          <w:sz w:val="21"/>
          <w:szCs w:val="21"/>
        </w:rPr>
        <w:t>nitOfAssessment</w:t>
      </w:r>
      <w:proofErr w:type="spellEnd"/>
      <w:r w:rsidRPr="004C6759">
        <w:rPr>
          <w:rFonts w:ascii="Arial" w:hAnsi="Arial" w:cs="Arial"/>
          <w:sz w:val="21"/>
          <w:szCs w:val="21"/>
        </w:rPr>
        <w:t xml:space="preserve"> or </w:t>
      </w:r>
      <w:proofErr w:type="spellStart"/>
      <w:r w:rsidR="00DA5D94" w:rsidRPr="004C6759">
        <w:rPr>
          <w:rFonts w:ascii="Arial" w:hAnsi="Arial" w:cs="Arial"/>
          <w:b/>
          <w:sz w:val="21"/>
          <w:szCs w:val="21"/>
        </w:rPr>
        <w:t>m</w:t>
      </w:r>
      <w:r w:rsidRPr="004C6759">
        <w:rPr>
          <w:rFonts w:ascii="Arial" w:hAnsi="Arial" w:cs="Arial"/>
          <w:b/>
          <w:sz w:val="21"/>
          <w:szCs w:val="21"/>
        </w:rPr>
        <w:t>ultipleSubmission</w:t>
      </w:r>
      <w:proofErr w:type="spellEnd"/>
      <w:r w:rsidRPr="004C6759">
        <w:rPr>
          <w:rFonts w:ascii="Arial" w:hAnsi="Arial" w:cs="Arial"/>
          <w:sz w:val="21"/>
          <w:szCs w:val="21"/>
        </w:rPr>
        <w:t xml:space="preserve"> fields.</w:t>
      </w:r>
    </w:p>
    <w:p w14:paraId="75F9FFE6" w14:textId="77777777" w:rsidR="004C6759" w:rsidRPr="004C6759" w:rsidRDefault="004C6759" w:rsidP="004C6759">
      <w:pPr>
        <w:pStyle w:val="ListParagraph"/>
        <w:spacing w:after="0" w:line="300" w:lineRule="atLeast"/>
        <w:ind w:left="0"/>
        <w:rPr>
          <w:rFonts w:ascii="Arial" w:hAnsi="Arial" w:cs="Arial"/>
          <w:sz w:val="21"/>
          <w:szCs w:val="21"/>
        </w:rPr>
      </w:pPr>
    </w:p>
    <w:p w14:paraId="60348F4F" w14:textId="77777777" w:rsidR="00814ACD" w:rsidRPr="00FA5E5F" w:rsidRDefault="00814ACD" w:rsidP="00FA5E5F">
      <w:pPr>
        <w:spacing w:after="0" w:line="300" w:lineRule="atLeast"/>
        <w:rPr>
          <w:rFonts w:ascii="Arial" w:hAnsi="Arial" w:cs="Arial"/>
          <w:sz w:val="21"/>
          <w:szCs w:val="21"/>
        </w:rPr>
      </w:pPr>
    </w:p>
    <w:p w14:paraId="5B6AA27D" w14:textId="77777777" w:rsidR="00B32536" w:rsidRPr="004C6759" w:rsidRDefault="00B32536" w:rsidP="00FA5E5F">
      <w:pPr>
        <w:pStyle w:val="Heading3"/>
        <w:spacing w:before="0" w:line="300" w:lineRule="atLeast"/>
        <w:rPr>
          <w:rFonts w:ascii="Arial" w:hAnsi="Arial" w:cs="Arial"/>
          <w:b/>
          <w:color w:val="auto"/>
          <w:sz w:val="22"/>
          <w:szCs w:val="22"/>
        </w:rPr>
      </w:pPr>
      <w:r w:rsidRPr="004C6759">
        <w:rPr>
          <w:rFonts w:ascii="Arial" w:hAnsi="Arial" w:cs="Arial"/>
          <w:b/>
          <w:color w:val="auto"/>
          <w:sz w:val="22"/>
          <w:szCs w:val="22"/>
        </w:rPr>
        <w:lastRenderedPageBreak/>
        <w:t>Environment statement</w:t>
      </w:r>
    </w:p>
    <w:tbl>
      <w:tblPr>
        <w:tblStyle w:val="TableGrid"/>
        <w:tblW w:w="0" w:type="auto"/>
        <w:tblLook w:val="04A0" w:firstRow="1" w:lastRow="0" w:firstColumn="1" w:lastColumn="0" w:noHBand="0" w:noVBand="1"/>
      </w:tblPr>
      <w:tblGrid>
        <w:gridCol w:w="2761"/>
        <w:gridCol w:w="2249"/>
        <w:gridCol w:w="2252"/>
        <w:gridCol w:w="2250"/>
      </w:tblGrid>
      <w:tr w:rsidR="00FA5E5F" w:rsidRPr="00FA5E5F" w14:paraId="0B630B13" w14:textId="77777777" w:rsidTr="0005034A">
        <w:tc>
          <w:tcPr>
            <w:tcW w:w="2265" w:type="dxa"/>
          </w:tcPr>
          <w:p w14:paraId="24E8789E" w14:textId="77777777" w:rsidR="00B32536" w:rsidRPr="004C6759" w:rsidRDefault="00B32536" w:rsidP="00FA5E5F">
            <w:pPr>
              <w:keepNext/>
              <w:keepLines/>
              <w:spacing w:line="300" w:lineRule="atLeast"/>
              <w:rPr>
                <w:rFonts w:ascii="Arial" w:hAnsi="Arial" w:cs="Arial"/>
                <w:b/>
                <w:sz w:val="21"/>
                <w:szCs w:val="21"/>
              </w:rPr>
            </w:pPr>
            <w:r w:rsidRPr="004C6759">
              <w:rPr>
                <w:rFonts w:ascii="Arial" w:hAnsi="Arial" w:cs="Arial"/>
                <w:b/>
                <w:sz w:val="21"/>
                <w:szCs w:val="21"/>
              </w:rPr>
              <w:t>Field name</w:t>
            </w:r>
          </w:p>
        </w:tc>
        <w:tc>
          <w:tcPr>
            <w:tcW w:w="2249" w:type="dxa"/>
          </w:tcPr>
          <w:p w14:paraId="05680BC3" w14:textId="77777777" w:rsidR="00B32536" w:rsidRPr="004C6759" w:rsidRDefault="00B32536" w:rsidP="00FA5E5F">
            <w:pPr>
              <w:keepNext/>
              <w:keepLines/>
              <w:spacing w:line="300" w:lineRule="atLeast"/>
              <w:rPr>
                <w:rFonts w:ascii="Arial" w:hAnsi="Arial" w:cs="Arial"/>
                <w:b/>
                <w:sz w:val="21"/>
                <w:szCs w:val="21"/>
              </w:rPr>
            </w:pPr>
            <w:r w:rsidRPr="004C6759">
              <w:rPr>
                <w:rFonts w:ascii="Arial" w:hAnsi="Arial" w:cs="Arial"/>
                <w:b/>
                <w:sz w:val="21"/>
                <w:szCs w:val="21"/>
              </w:rPr>
              <w:t>Type</w:t>
            </w:r>
          </w:p>
        </w:tc>
        <w:tc>
          <w:tcPr>
            <w:tcW w:w="2252" w:type="dxa"/>
          </w:tcPr>
          <w:p w14:paraId="0397DA76" w14:textId="77777777" w:rsidR="00B32536" w:rsidRPr="004C6759" w:rsidRDefault="00B32536" w:rsidP="00FA5E5F">
            <w:pPr>
              <w:keepNext/>
              <w:keepLines/>
              <w:spacing w:line="300" w:lineRule="atLeast"/>
              <w:rPr>
                <w:rFonts w:ascii="Arial" w:hAnsi="Arial" w:cs="Arial"/>
                <w:b/>
                <w:sz w:val="21"/>
                <w:szCs w:val="21"/>
              </w:rPr>
            </w:pPr>
            <w:r w:rsidRPr="004C6759">
              <w:rPr>
                <w:rFonts w:ascii="Arial" w:hAnsi="Arial" w:cs="Arial"/>
                <w:b/>
                <w:sz w:val="21"/>
                <w:szCs w:val="21"/>
              </w:rPr>
              <w:t>Restrictions</w:t>
            </w:r>
          </w:p>
        </w:tc>
        <w:tc>
          <w:tcPr>
            <w:tcW w:w="2250" w:type="dxa"/>
          </w:tcPr>
          <w:p w14:paraId="73A49131" w14:textId="77777777" w:rsidR="00B32536" w:rsidRPr="004C6759" w:rsidRDefault="00B32536" w:rsidP="00FA5E5F">
            <w:pPr>
              <w:keepNext/>
              <w:keepLines/>
              <w:spacing w:line="300" w:lineRule="atLeast"/>
              <w:rPr>
                <w:rFonts w:ascii="Arial" w:hAnsi="Arial" w:cs="Arial"/>
                <w:b/>
                <w:sz w:val="21"/>
                <w:szCs w:val="21"/>
              </w:rPr>
            </w:pPr>
            <w:r w:rsidRPr="004C6759">
              <w:rPr>
                <w:rFonts w:ascii="Arial" w:hAnsi="Arial" w:cs="Arial"/>
                <w:b/>
                <w:sz w:val="21"/>
                <w:szCs w:val="21"/>
              </w:rPr>
              <w:t>Comments</w:t>
            </w:r>
          </w:p>
        </w:tc>
      </w:tr>
      <w:tr w:rsidR="00FA5E5F" w:rsidRPr="00FA5E5F" w14:paraId="0C4A5223" w14:textId="77777777" w:rsidTr="0005034A">
        <w:tc>
          <w:tcPr>
            <w:tcW w:w="2265" w:type="dxa"/>
          </w:tcPr>
          <w:p w14:paraId="71AC9E8F" w14:textId="77777777" w:rsidR="00B32536" w:rsidRPr="00FA5E5F" w:rsidRDefault="00831DA1"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r</w:t>
            </w:r>
            <w:r w:rsidR="00B32536" w:rsidRPr="00FA5E5F">
              <w:rPr>
                <w:rFonts w:ascii="Arial" w:hAnsi="Arial" w:cs="Arial"/>
                <w:sz w:val="21"/>
                <w:szCs w:val="21"/>
              </w:rPr>
              <w:t>equiresRedaction</w:t>
            </w:r>
            <w:proofErr w:type="spellEnd"/>
          </w:p>
        </w:tc>
        <w:tc>
          <w:tcPr>
            <w:tcW w:w="2249" w:type="dxa"/>
          </w:tcPr>
          <w:p w14:paraId="064BB8CE" w14:textId="77777777" w:rsidR="00B32536" w:rsidRPr="00FA5E5F" w:rsidRDefault="00B32536" w:rsidP="00FA5E5F">
            <w:pPr>
              <w:keepNext/>
              <w:keepLines/>
              <w:spacing w:line="300" w:lineRule="atLeast"/>
              <w:rPr>
                <w:rFonts w:ascii="Arial" w:hAnsi="Arial" w:cs="Arial"/>
                <w:sz w:val="21"/>
                <w:szCs w:val="21"/>
              </w:rPr>
            </w:pPr>
            <w:r w:rsidRPr="00FA5E5F">
              <w:rPr>
                <w:rFonts w:ascii="Arial" w:hAnsi="Arial" w:cs="Arial"/>
                <w:sz w:val="21"/>
                <w:szCs w:val="21"/>
              </w:rPr>
              <w:t>Boolean</w:t>
            </w:r>
          </w:p>
        </w:tc>
        <w:tc>
          <w:tcPr>
            <w:tcW w:w="2252" w:type="dxa"/>
          </w:tcPr>
          <w:p w14:paraId="21FD7D32"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14B8B026" w14:textId="77777777" w:rsidR="00B32536" w:rsidRPr="00FA5E5F" w:rsidRDefault="00B32536" w:rsidP="00FA5E5F">
            <w:pPr>
              <w:keepNext/>
              <w:keepLines/>
              <w:spacing w:line="300" w:lineRule="atLeast"/>
              <w:rPr>
                <w:rFonts w:ascii="Arial" w:hAnsi="Arial" w:cs="Arial"/>
                <w:sz w:val="21"/>
                <w:szCs w:val="21"/>
              </w:rPr>
            </w:pPr>
          </w:p>
        </w:tc>
      </w:tr>
      <w:tr w:rsidR="00FA5E5F" w:rsidRPr="00FA5E5F" w14:paraId="32F6CE97" w14:textId="77777777" w:rsidTr="0005034A">
        <w:tc>
          <w:tcPr>
            <w:tcW w:w="2265" w:type="dxa"/>
          </w:tcPr>
          <w:p w14:paraId="1A3DC243" w14:textId="5DB7332F" w:rsidR="00B32536" w:rsidRPr="00FA5E5F" w:rsidRDefault="00742253" w:rsidP="00FA5E5F">
            <w:pPr>
              <w:keepNext/>
              <w:keepLines/>
              <w:spacing w:line="300" w:lineRule="atLeast"/>
              <w:rPr>
                <w:rFonts w:ascii="Arial" w:hAnsi="Arial" w:cs="Arial"/>
                <w:sz w:val="21"/>
                <w:szCs w:val="21"/>
              </w:rPr>
            </w:pPr>
            <w:r w:rsidRPr="00FA5E5F">
              <w:rPr>
                <w:rFonts w:ascii="Arial" w:hAnsi="Arial" w:cs="Arial"/>
                <w:sz w:val="21"/>
                <w:szCs w:val="21"/>
              </w:rPr>
              <w:t>S</w:t>
            </w:r>
            <w:r w:rsidR="00B32536" w:rsidRPr="00FA5E5F">
              <w:rPr>
                <w:rFonts w:ascii="Arial" w:hAnsi="Arial" w:cs="Arial"/>
                <w:sz w:val="21"/>
                <w:szCs w:val="21"/>
              </w:rPr>
              <w:t>tatement</w:t>
            </w:r>
          </w:p>
        </w:tc>
        <w:tc>
          <w:tcPr>
            <w:tcW w:w="2249" w:type="dxa"/>
          </w:tcPr>
          <w:p w14:paraId="4E524AFF" w14:textId="6FD48773" w:rsidR="00B32536" w:rsidRPr="00FA5E5F" w:rsidRDefault="00CA3780" w:rsidP="00FA5E5F">
            <w:pPr>
              <w:keepNext/>
              <w:keepLines/>
              <w:spacing w:line="300" w:lineRule="atLeast"/>
              <w:rPr>
                <w:rFonts w:ascii="Arial" w:hAnsi="Arial" w:cs="Arial"/>
                <w:sz w:val="21"/>
                <w:szCs w:val="21"/>
              </w:rPr>
            </w:pPr>
            <w:r w:rsidRPr="00CA3780">
              <w:rPr>
                <w:rFonts w:ascii="Arial" w:hAnsi="Arial" w:cs="Arial"/>
                <w:sz w:val="21"/>
                <w:szCs w:val="21"/>
                <w:vertAlign w:val="superscript"/>
              </w:rPr>
              <w:fldChar w:fldCharType="begin"/>
            </w:r>
            <w:r w:rsidRPr="00CA3780">
              <w:rPr>
                <w:rFonts w:ascii="Arial" w:hAnsi="Arial" w:cs="Arial"/>
                <w:sz w:val="21"/>
                <w:szCs w:val="21"/>
                <w:vertAlign w:val="superscript"/>
              </w:rPr>
              <w:instrText xml:space="preserve"> NOTEREF _Ref522700514 \h  \* MERGEFORMAT </w:instrText>
            </w:r>
            <w:r w:rsidRPr="00CA3780">
              <w:rPr>
                <w:rFonts w:ascii="Arial" w:hAnsi="Arial" w:cs="Arial"/>
                <w:sz w:val="21"/>
                <w:szCs w:val="21"/>
                <w:vertAlign w:val="superscript"/>
              </w:rPr>
            </w:r>
            <w:r w:rsidRPr="00CA3780">
              <w:rPr>
                <w:rFonts w:ascii="Arial" w:hAnsi="Arial" w:cs="Arial"/>
                <w:sz w:val="21"/>
                <w:szCs w:val="21"/>
                <w:vertAlign w:val="superscript"/>
              </w:rPr>
              <w:fldChar w:fldCharType="separate"/>
            </w:r>
            <w:r w:rsidR="000F1EAC">
              <w:rPr>
                <w:rFonts w:ascii="Arial" w:hAnsi="Arial" w:cs="Arial"/>
                <w:sz w:val="21"/>
                <w:szCs w:val="21"/>
                <w:vertAlign w:val="superscript"/>
              </w:rPr>
              <w:t>2</w:t>
            </w:r>
            <w:r w:rsidRPr="00CA3780">
              <w:rPr>
                <w:rFonts w:ascii="Arial" w:hAnsi="Arial" w:cs="Arial"/>
                <w:sz w:val="21"/>
                <w:szCs w:val="21"/>
                <w:vertAlign w:val="superscript"/>
              </w:rPr>
              <w:fldChar w:fldCharType="end"/>
            </w:r>
            <w:r w:rsidR="00B32536" w:rsidRPr="00FA5E5F">
              <w:rPr>
                <w:rFonts w:ascii="Arial" w:hAnsi="Arial" w:cs="Arial"/>
                <w:sz w:val="21"/>
                <w:szCs w:val="21"/>
              </w:rPr>
              <w:t>Binary</w:t>
            </w:r>
          </w:p>
        </w:tc>
        <w:tc>
          <w:tcPr>
            <w:tcW w:w="2252" w:type="dxa"/>
          </w:tcPr>
          <w:p w14:paraId="4613FD7D"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07F090FC" w14:textId="77777777" w:rsidR="00B32536" w:rsidRPr="00FA5E5F" w:rsidRDefault="00B32536" w:rsidP="00FA5E5F">
            <w:pPr>
              <w:keepNext/>
              <w:keepLines/>
              <w:spacing w:line="300" w:lineRule="atLeast"/>
              <w:rPr>
                <w:rFonts w:ascii="Arial" w:hAnsi="Arial" w:cs="Arial"/>
                <w:sz w:val="21"/>
                <w:szCs w:val="21"/>
              </w:rPr>
            </w:pPr>
          </w:p>
        </w:tc>
      </w:tr>
      <w:tr w:rsidR="0077057B" w:rsidRPr="00FA5E5F" w14:paraId="487CBE69" w14:textId="77777777" w:rsidTr="00532D10">
        <w:tc>
          <w:tcPr>
            <w:tcW w:w="2265" w:type="dxa"/>
          </w:tcPr>
          <w:p w14:paraId="01DFC44E" w14:textId="77777777" w:rsidR="0077057B" w:rsidRPr="008235EC" w:rsidRDefault="0077057B" w:rsidP="00532D10">
            <w:pPr>
              <w:keepNext/>
              <w:keepLines/>
              <w:spacing w:line="300" w:lineRule="atLeast"/>
              <w:rPr>
                <w:rFonts w:ascii="Arial" w:hAnsi="Arial" w:cs="Arial"/>
                <w:sz w:val="21"/>
                <w:szCs w:val="21"/>
                <w:highlight w:val="cyan"/>
              </w:rPr>
            </w:pPr>
            <w:proofErr w:type="spellStart"/>
            <w:r w:rsidRPr="008235EC">
              <w:rPr>
                <w:rFonts w:ascii="Arial" w:hAnsi="Arial" w:cs="Arial"/>
                <w:sz w:val="21"/>
                <w:szCs w:val="21"/>
                <w:highlight w:val="cyan"/>
              </w:rPr>
              <w:t>statementDocument</w:t>
            </w:r>
            <w:proofErr w:type="spellEnd"/>
          </w:p>
        </w:tc>
        <w:tc>
          <w:tcPr>
            <w:tcW w:w="2249" w:type="dxa"/>
          </w:tcPr>
          <w:p w14:paraId="007A8ADA" w14:textId="77777777" w:rsidR="0077057B" w:rsidRPr="008235EC" w:rsidRDefault="0077057B" w:rsidP="00532D10">
            <w:pPr>
              <w:keepNext/>
              <w:keepLines/>
              <w:spacing w:line="300" w:lineRule="atLeast"/>
              <w:rPr>
                <w:rFonts w:ascii="Arial" w:hAnsi="Arial" w:cs="Arial"/>
                <w:sz w:val="21"/>
                <w:szCs w:val="21"/>
                <w:highlight w:val="cyan"/>
                <w:vertAlign w:val="superscript"/>
              </w:rPr>
            </w:pPr>
            <w:r w:rsidRPr="008235EC">
              <w:rPr>
                <w:rFonts w:ascii="Arial" w:hAnsi="Arial" w:cs="Arial"/>
                <w:sz w:val="21"/>
                <w:szCs w:val="21"/>
                <w:highlight w:val="cyan"/>
              </w:rPr>
              <w:t>Binary</w:t>
            </w:r>
          </w:p>
        </w:tc>
        <w:tc>
          <w:tcPr>
            <w:tcW w:w="2252" w:type="dxa"/>
          </w:tcPr>
          <w:p w14:paraId="782D8E9B" w14:textId="77777777" w:rsidR="0077057B" w:rsidRPr="008235EC" w:rsidRDefault="0077057B" w:rsidP="00532D10">
            <w:pPr>
              <w:keepNext/>
              <w:keepLines/>
              <w:spacing w:line="300" w:lineRule="atLeast"/>
              <w:rPr>
                <w:rFonts w:ascii="Arial" w:hAnsi="Arial" w:cs="Arial"/>
                <w:sz w:val="21"/>
                <w:szCs w:val="21"/>
                <w:highlight w:val="cyan"/>
              </w:rPr>
            </w:pPr>
          </w:p>
        </w:tc>
        <w:tc>
          <w:tcPr>
            <w:tcW w:w="2250" w:type="dxa"/>
          </w:tcPr>
          <w:p w14:paraId="06C4D71A" w14:textId="77777777" w:rsidR="0077057B" w:rsidRPr="008235EC" w:rsidRDefault="0077057B" w:rsidP="00532D10">
            <w:pPr>
              <w:keepNext/>
              <w:keepLines/>
              <w:spacing w:line="300" w:lineRule="atLeast"/>
              <w:rPr>
                <w:rFonts w:ascii="Arial" w:hAnsi="Arial" w:cs="Arial"/>
                <w:sz w:val="21"/>
                <w:szCs w:val="21"/>
                <w:highlight w:val="cyan"/>
              </w:rPr>
            </w:pPr>
          </w:p>
        </w:tc>
      </w:tr>
      <w:tr w:rsidR="00B32536" w:rsidRPr="00FA5E5F" w14:paraId="2267031D" w14:textId="77777777" w:rsidTr="0005034A">
        <w:tc>
          <w:tcPr>
            <w:tcW w:w="2265" w:type="dxa"/>
          </w:tcPr>
          <w:p w14:paraId="416055CA" w14:textId="77777777" w:rsidR="00B32536" w:rsidRPr="00FA5E5F" w:rsidRDefault="00831DA1"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r</w:t>
            </w:r>
            <w:r w:rsidR="00B32536" w:rsidRPr="00FA5E5F">
              <w:rPr>
                <w:rFonts w:ascii="Arial" w:hAnsi="Arial" w:cs="Arial"/>
                <w:sz w:val="21"/>
                <w:szCs w:val="21"/>
              </w:rPr>
              <w:t>edactedStatement</w:t>
            </w:r>
            <w:proofErr w:type="spellEnd"/>
          </w:p>
        </w:tc>
        <w:tc>
          <w:tcPr>
            <w:tcW w:w="2249" w:type="dxa"/>
          </w:tcPr>
          <w:p w14:paraId="27C8058B" w14:textId="5C14EF6C" w:rsidR="00B32536" w:rsidRPr="00FA5E5F" w:rsidRDefault="00CA3780" w:rsidP="00FA5E5F">
            <w:pPr>
              <w:keepNext/>
              <w:keepLines/>
              <w:spacing w:line="300" w:lineRule="atLeast"/>
              <w:rPr>
                <w:rFonts w:ascii="Arial" w:hAnsi="Arial" w:cs="Arial"/>
                <w:sz w:val="21"/>
                <w:szCs w:val="21"/>
              </w:rPr>
            </w:pPr>
            <w:r w:rsidRPr="00CA3780">
              <w:rPr>
                <w:rFonts w:ascii="Arial" w:hAnsi="Arial" w:cs="Arial"/>
                <w:sz w:val="21"/>
                <w:szCs w:val="21"/>
                <w:vertAlign w:val="superscript"/>
              </w:rPr>
              <w:fldChar w:fldCharType="begin"/>
            </w:r>
            <w:r w:rsidRPr="00CA3780">
              <w:rPr>
                <w:rFonts w:ascii="Arial" w:hAnsi="Arial" w:cs="Arial"/>
                <w:sz w:val="21"/>
                <w:szCs w:val="21"/>
                <w:vertAlign w:val="superscript"/>
              </w:rPr>
              <w:instrText xml:space="preserve"> NOTEREF _Ref522700514 \h  \* MERGEFORMAT </w:instrText>
            </w:r>
            <w:r w:rsidRPr="00CA3780">
              <w:rPr>
                <w:rFonts w:ascii="Arial" w:hAnsi="Arial" w:cs="Arial"/>
                <w:sz w:val="21"/>
                <w:szCs w:val="21"/>
                <w:vertAlign w:val="superscript"/>
              </w:rPr>
            </w:r>
            <w:r w:rsidRPr="00CA3780">
              <w:rPr>
                <w:rFonts w:ascii="Arial" w:hAnsi="Arial" w:cs="Arial"/>
                <w:sz w:val="21"/>
                <w:szCs w:val="21"/>
                <w:vertAlign w:val="superscript"/>
              </w:rPr>
              <w:fldChar w:fldCharType="separate"/>
            </w:r>
            <w:r w:rsidR="000F1EAC">
              <w:rPr>
                <w:rFonts w:ascii="Arial" w:hAnsi="Arial" w:cs="Arial"/>
                <w:sz w:val="21"/>
                <w:szCs w:val="21"/>
                <w:vertAlign w:val="superscript"/>
              </w:rPr>
              <w:t>2</w:t>
            </w:r>
            <w:r w:rsidRPr="00CA3780">
              <w:rPr>
                <w:rFonts w:ascii="Arial" w:hAnsi="Arial" w:cs="Arial"/>
                <w:sz w:val="21"/>
                <w:szCs w:val="21"/>
                <w:vertAlign w:val="superscript"/>
              </w:rPr>
              <w:fldChar w:fldCharType="end"/>
            </w:r>
            <w:r w:rsidR="00B32536" w:rsidRPr="00FA5E5F">
              <w:rPr>
                <w:rFonts w:ascii="Arial" w:hAnsi="Arial" w:cs="Arial"/>
                <w:sz w:val="21"/>
                <w:szCs w:val="21"/>
              </w:rPr>
              <w:t>Binary</w:t>
            </w:r>
          </w:p>
        </w:tc>
        <w:tc>
          <w:tcPr>
            <w:tcW w:w="2252" w:type="dxa"/>
          </w:tcPr>
          <w:p w14:paraId="3F897332" w14:textId="77777777" w:rsidR="00B32536" w:rsidRPr="00FA5E5F" w:rsidRDefault="00B32536" w:rsidP="00FA5E5F">
            <w:pPr>
              <w:keepNext/>
              <w:keepLines/>
              <w:spacing w:line="300" w:lineRule="atLeast"/>
              <w:rPr>
                <w:rFonts w:ascii="Arial" w:hAnsi="Arial" w:cs="Arial"/>
                <w:sz w:val="21"/>
                <w:szCs w:val="21"/>
              </w:rPr>
            </w:pPr>
          </w:p>
        </w:tc>
        <w:tc>
          <w:tcPr>
            <w:tcW w:w="2250" w:type="dxa"/>
          </w:tcPr>
          <w:p w14:paraId="17152CDE" w14:textId="77777777" w:rsidR="00B32536" w:rsidRPr="00FA5E5F" w:rsidRDefault="00B32536" w:rsidP="00FA5E5F">
            <w:pPr>
              <w:keepNext/>
              <w:keepLines/>
              <w:spacing w:line="300" w:lineRule="atLeast"/>
              <w:rPr>
                <w:rFonts w:ascii="Arial" w:hAnsi="Arial" w:cs="Arial"/>
                <w:sz w:val="21"/>
                <w:szCs w:val="21"/>
              </w:rPr>
            </w:pPr>
          </w:p>
        </w:tc>
      </w:tr>
      <w:tr w:rsidR="004F39A2" w:rsidRPr="004F39A2" w14:paraId="37D55DC5" w14:textId="77777777" w:rsidTr="0005034A">
        <w:tc>
          <w:tcPr>
            <w:tcW w:w="2265" w:type="dxa"/>
          </w:tcPr>
          <w:p w14:paraId="07DA2316" w14:textId="52FC6589" w:rsidR="004F39A2" w:rsidRPr="004F39A2" w:rsidRDefault="004F39A2" w:rsidP="00FA5E5F">
            <w:pPr>
              <w:keepNext/>
              <w:keepLines/>
              <w:spacing w:line="300" w:lineRule="atLeast"/>
              <w:rPr>
                <w:rFonts w:ascii="Arial" w:hAnsi="Arial" w:cs="Arial"/>
                <w:sz w:val="21"/>
                <w:szCs w:val="21"/>
                <w:highlight w:val="green"/>
              </w:rPr>
            </w:pPr>
            <w:r w:rsidRPr="004F39A2">
              <w:rPr>
                <w:rFonts w:ascii="Arial" w:hAnsi="Arial" w:cs="Arial"/>
                <w:sz w:val="21"/>
                <w:szCs w:val="21"/>
                <w:highlight w:val="green"/>
              </w:rPr>
              <w:t>covid19Statement</w:t>
            </w:r>
          </w:p>
        </w:tc>
        <w:tc>
          <w:tcPr>
            <w:tcW w:w="2249" w:type="dxa"/>
          </w:tcPr>
          <w:p w14:paraId="5680B724" w14:textId="0D176546" w:rsidR="004F39A2" w:rsidRPr="004F39A2" w:rsidRDefault="004F39A2" w:rsidP="00FA5E5F">
            <w:pPr>
              <w:keepNext/>
              <w:keepLines/>
              <w:spacing w:line="300" w:lineRule="atLeast"/>
              <w:rPr>
                <w:rFonts w:ascii="Arial" w:hAnsi="Arial" w:cs="Arial"/>
                <w:sz w:val="20"/>
                <w:szCs w:val="21"/>
                <w:highlight w:val="green"/>
              </w:rPr>
            </w:pPr>
            <w:r w:rsidRPr="004F39A2">
              <w:rPr>
                <w:rFonts w:ascii="Arial" w:hAnsi="Arial" w:cs="Arial"/>
                <w:sz w:val="20"/>
                <w:szCs w:val="21"/>
                <w:highlight w:val="green"/>
              </w:rPr>
              <w:t>String</w:t>
            </w:r>
          </w:p>
        </w:tc>
        <w:tc>
          <w:tcPr>
            <w:tcW w:w="2252" w:type="dxa"/>
          </w:tcPr>
          <w:p w14:paraId="22FECA1B" w14:textId="77777777" w:rsidR="004F39A2" w:rsidRPr="004F39A2" w:rsidRDefault="004F39A2" w:rsidP="00FA5E5F">
            <w:pPr>
              <w:keepNext/>
              <w:keepLines/>
              <w:spacing w:line="300" w:lineRule="atLeast"/>
              <w:rPr>
                <w:rFonts w:ascii="Arial" w:hAnsi="Arial" w:cs="Arial"/>
                <w:sz w:val="21"/>
                <w:szCs w:val="21"/>
                <w:highlight w:val="green"/>
              </w:rPr>
            </w:pPr>
          </w:p>
        </w:tc>
        <w:tc>
          <w:tcPr>
            <w:tcW w:w="2250" w:type="dxa"/>
          </w:tcPr>
          <w:p w14:paraId="239C221C" w14:textId="77777777" w:rsidR="004F39A2" w:rsidRPr="004F39A2" w:rsidRDefault="004F39A2" w:rsidP="00FA5E5F">
            <w:pPr>
              <w:keepNext/>
              <w:keepLines/>
              <w:spacing w:line="300" w:lineRule="atLeast"/>
              <w:rPr>
                <w:rFonts w:ascii="Arial" w:hAnsi="Arial" w:cs="Arial"/>
                <w:sz w:val="21"/>
                <w:szCs w:val="21"/>
                <w:highlight w:val="green"/>
              </w:rPr>
            </w:pPr>
          </w:p>
        </w:tc>
      </w:tr>
      <w:tr w:rsidR="004F39A2" w:rsidRPr="00FA5E5F" w14:paraId="41EEF114" w14:textId="77777777" w:rsidTr="0005034A">
        <w:tc>
          <w:tcPr>
            <w:tcW w:w="2265" w:type="dxa"/>
          </w:tcPr>
          <w:p w14:paraId="0F7B20FE" w14:textId="2C81E150" w:rsidR="004F39A2" w:rsidRPr="004F39A2" w:rsidRDefault="004F39A2" w:rsidP="00FA5E5F">
            <w:pPr>
              <w:keepNext/>
              <w:keepLines/>
              <w:spacing w:line="300" w:lineRule="atLeast"/>
              <w:rPr>
                <w:rFonts w:ascii="Arial" w:hAnsi="Arial" w:cs="Arial"/>
                <w:sz w:val="21"/>
                <w:szCs w:val="21"/>
                <w:highlight w:val="green"/>
              </w:rPr>
            </w:pPr>
            <w:r w:rsidRPr="004F39A2">
              <w:rPr>
                <w:rFonts w:ascii="Arial" w:hAnsi="Arial" w:cs="Arial"/>
                <w:sz w:val="21"/>
                <w:szCs w:val="21"/>
                <w:highlight w:val="green"/>
              </w:rPr>
              <w:t>redactedCovid19Statement</w:t>
            </w:r>
          </w:p>
        </w:tc>
        <w:tc>
          <w:tcPr>
            <w:tcW w:w="2249" w:type="dxa"/>
          </w:tcPr>
          <w:p w14:paraId="01AD5C43" w14:textId="1DD97EF3" w:rsidR="004F39A2" w:rsidRPr="004F39A2" w:rsidRDefault="004F39A2" w:rsidP="00FA5E5F">
            <w:pPr>
              <w:keepNext/>
              <w:keepLines/>
              <w:spacing w:line="300" w:lineRule="atLeast"/>
              <w:rPr>
                <w:rFonts w:ascii="Arial" w:hAnsi="Arial" w:cs="Arial"/>
                <w:sz w:val="20"/>
                <w:szCs w:val="21"/>
              </w:rPr>
            </w:pPr>
            <w:r w:rsidRPr="004F39A2">
              <w:rPr>
                <w:rFonts w:ascii="Arial" w:hAnsi="Arial" w:cs="Arial"/>
                <w:sz w:val="20"/>
                <w:szCs w:val="21"/>
                <w:highlight w:val="green"/>
              </w:rPr>
              <w:t>String</w:t>
            </w:r>
          </w:p>
        </w:tc>
        <w:tc>
          <w:tcPr>
            <w:tcW w:w="2252" w:type="dxa"/>
          </w:tcPr>
          <w:p w14:paraId="72B91B5A" w14:textId="77777777" w:rsidR="004F39A2" w:rsidRPr="00FA5E5F" w:rsidRDefault="004F39A2" w:rsidP="00FA5E5F">
            <w:pPr>
              <w:keepNext/>
              <w:keepLines/>
              <w:spacing w:line="300" w:lineRule="atLeast"/>
              <w:rPr>
                <w:rFonts w:ascii="Arial" w:hAnsi="Arial" w:cs="Arial"/>
                <w:sz w:val="21"/>
                <w:szCs w:val="21"/>
              </w:rPr>
            </w:pPr>
          </w:p>
        </w:tc>
        <w:tc>
          <w:tcPr>
            <w:tcW w:w="2250" w:type="dxa"/>
          </w:tcPr>
          <w:p w14:paraId="425B418F" w14:textId="77777777" w:rsidR="004F39A2" w:rsidRPr="00FA5E5F" w:rsidRDefault="004F39A2" w:rsidP="00FA5E5F">
            <w:pPr>
              <w:keepNext/>
              <w:keepLines/>
              <w:spacing w:line="300" w:lineRule="atLeast"/>
              <w:rPr>
                <w:rFonts w:ascii="Arial" w:hAnsi="Arial" w:cs="Arial"/>
                <w:sz w:val="21"/>
                <w:szCs w:val="21"/>
              </w:rPr>
            </w:pPr>
          </w:p>
        </w:tc>
      </w:tr>
    </w:tbl>
    <w:p w14:paraId="64EF276E" w14:textId="77777777" w:rsidR="00B32536" w:rsidRPr="00FA5E5F" w:rsidRDefault="00B32536" w:rsidP="00FA5E5F">
      <w:pPr>
        <w:spacing w:after="0" w:line="300" w:lineRule="atLeast"/>
        <w:rPr>
          <w:rFonts w:ascii="Arial" w:hAnsi="Arial" w:cs="Arial"/>
          <w:sz w:val="21"/>
          <w:szCs w:val="21"/>
        </w:rPr>
      </w:pPr>
    </w:p>
    <w:p w14:paraId="051DCEC4" w14:textId="77777777" w:rsidR="00534D16" w:rsidRPr="00FA5E5F" w:rsidRDefault="00534D16" w:rsidP="00FA5E5F">
      <w:pPr>
        <w:spacing w:after="0" w:line="300" w:lineRule="atLeast"/>
        <w:rPr>
          <w:rFonts w:ascii="Arial" w:hAnsi="Arial" w:cs="Arial"/>
          <w:sz w:val="21"/>
          <w:szCs w:val="21"/>
        </w:rPr>
      </w:pPr>
    </w:p>
    <w:p w14:paraId="6391D891" w14:textId="77777777" w:rsidR="00AE662F" w:rsidRPr="004C6759" w:rsidRDefault="00F57476" w:rsidP="0029629F">
      <w:pPr>
        <w:pStyle w:val="Heading3"/>
        <w:keepNext w:val="0"/>
        <w:keepLines w:val="0"/>
        <w:spacing w:before="0" w:line="300" w:lineRule="atLeast"/>
        <w:rPr>
          <w:rFonts w:ascii="Arial" w:hAnsi="Arial" w:cs="Arial"/>
          <w:b/>
          <w:color w:val="auto"/>
          <w:sz w:val="22"/>
          <w:szCs w:val="22"/>
        </w:rPr>
      </w:pPr>
      <w:r w:rsidRPr="004C6759">
        <w:rPr>
          <w:rFonts w:ascii="Arial" w:hAnsi="Arial" w:cs="Arial"/>
          <w:b/>
          <w:color w:val="auto"/>
          <w:sz w:val="22"/>
          <w:szCs w:val="22"/>
        </w:rPr>
        <w:t>Requests to remove the minimum of one requirement</w:t>
      </w:r>
    </w:p>
    <w:p w14:paraId="6D2E28AF" w14:textId="60ED456F" w:rsidR="00560632" w:rsidRPr="004C6759" w:rsidRDefault="00560632" w:rsidP="0029629F">
      <w:pPr>
        <w:pStyle w:val="ListParagraph"/>
        <w:numPr>
          <w:ilvl w:val="0"/>
          <w:numId w:val="1"/>
        </w:numPr>
        <w:spacing w:after="0" w:line="300" w:lineRule="atLeast"/>
        <w:ind w:left="0" w:firstLine="0"/>
        <w:rPr>
          <w:rFonts w:ascii="Arial" w:hAnsi="Arial" w:cs="Arial"/>
          <w:sz w:val="21"/>
          <w:szCs w:val="21"/>
        </w:rPr>
      </w:pPr>
      <w:r w:rsidRPr="004C6759">
        <w:rPr>
          <w:rFonts w:ascii="Arial" w:hAnsi="Arial" w:cs="Arial"/>
          <w:sz w:val="21"/>
          <w:szCs w:val="21"/>
        </w:rPr>
        <w:t xml:space="preserve">See </w:t>
      </w:r>
      <w:r w:rsidR="006F3D4C" w:rsidRPr="004C6759">
        <w:rPr>
          <w:rFonts w:ascii="Arial" w:hAnsi="Arial" w:cs="Arial"/>
          <w:sz w:val="21"/>
          <w:szCs w:val="21"/>
        </w:rPr>
        <w:t>Guidance on Submissions paragraphs 17</w:t>
      </w:r>
      <w:r w:rsidR="004C6759">
        <w:rPr>
          <w:rFonts w:ascii="Arial" w:hAnsi="Arial" w:cs="Arial"/>
          <w:sz w:val="21"/>
          <w:szCs w:val="21"/>
        </w:rPr>
        <w:t>8</w:t>
      </w:r>
      <w:r w:rsidR="006F3D4C" w:rsidRPr="004C6759">
        <w:rPr>
          <w:rFonts w:ascii="Arial" w:hAnsi="Arial" w:cs="Arial"/>
          <w:sz w:val="21"/>
          <w:szCs w:val="21"/>
        </w:rPr>
        <w:t xml:space="preserve"> to 1</w:t>
      </w:r>
      <w:r w:rsidR="004C6759">
        <w:rPr>
          <w:rFonts w:ascii="Arial" w:hAnsi="Arial" w:cs="Arial"/>
          <w:sz w:val="21"/>
          <w:szCs w:val="21"/>
        </w:rPr>
        <w:t>83</w:t>
      </w:r>
      <w:r w:rsidR="006F3D4C" w:rsidRPr="004C6759">
        <w:rPr>
          <w:rFonts w:ascii="Arial" w:hAnsi="Arial" w:cs="Arial"/>
          <w:sz w:val="21"/>
          <w:szCs w:val="21"/>
        </w:rPr>
        <w:t xml:space="preserve">. </w:t>
      </w:r>
    </w:p>
    <w:tbl>
      <w:tblPr>
        <w:tblStyle w:val="TableGrid"/>
        <w:tblW w:w="0" w:type="auto"/>
        <w:tblLook w:val="04A0" w:firstRow="1" w:lastRow="0" w:firstColumn="1" w:lastColumn="0" w:noHBand="0" w:noVBand="1"/>
      </w:tblPr>
      <w:tblGrid>
        <w:gridCol w:w="2255"/>
        <w:gridCol w:w="1900"/>
        <w:gridCol w:w="3088"/>
        <w:gridCol w:w="1964"/>
      </w:tblGrid>
      <w:tr w:rsidR="00FA5E5F" w:rsidRPr="00FA5E5F" w14:paraId="24B7202E" w14:textId="77777777" w:rsidTr="004C5F16">
        <w:tc>
          <w:tcPr>
            <w:tcW w:w="2255" w:type="dxa"/>
          </w:tcPr>
          <w:p w14:paraId="1EDBC500" w14:textId="77777777" w:rsidR="00AE662F" w:rsidRPr="004C6759" w:rsidRDefault="00AE662F" w:rsidP="0029629F">
            <w:pPr>
              <w:spacing w:line="300" w:lineRule="atLeast"/>
              <w:rPr>
                <w:rFonts w:ascii="Arial" w:hAnsi="Arial" w:cs="Arial"/>
                <w:b/>
                <w:sz w:val="21"/>
                <w:szCs w:val="21"/>
              </w:rPr>
            </w:pPr>
            <w:r w:rsidRPr="004C6759">
              <w:rPr>
                <w:rFonts w:ascii="Arial" w:hAnsi="Arial" w:cs="Arial"/>
                <w:b/>
                <w:sz w:val="21"/>
                <w:szCs w:val="21"/>
              </w:rPr>
              <w:t>Field name</w:t>
            </w:r>
          </w:p>
        </w:tc>
        <w:tc>
          <w:tcPr>
            <w:tcW w:w="1900" w:type="dxa"/>
          </w:tcPr>
          <w:p w14:paraId="70215B8D" w14:textId="77777777" w:rsidR="00AE662F" w:rsidRPr="004C6759" w:rsidRDefault="00AE662F" w:rsidP="0029629F">
            <w:pPr>
              <w:spacing w:line="300" w:lineRule="atLeast"/>
              <w:rPr>
                <w:rFonts w:ascii="Arial" w:hAnsi="Arial" w:cs="Arial"/>
                <w:b/>
                <w:sz w:val="21"/>
                <w:szCs w:val="21"/>
              </w:rPr>
            </w:pPr>
            <w:r w:rsidRPr="004C6759">
              <w:rPr>
                <w:rFonts w:ascii="Arial" w:hAnsi="Arial" w:cs="Arial"/>
                <w:b/>
                <w:sz w:val="21"/>
                <w:szCs w:val="21"/>
              </w:rPr>
              <w:t>Type</w:t>
            </w:r>
          </w:p>
        </w:tc>
        <w:tc>
          <w:tcPr>
            <w:tcW w:w="2897" w:type="dxa"/>
          </w:tcPr>
          <w:p w14:paraId="4AC22629" w14:textId="77777777" w:rsidR="00AE662F" w:rsidRPr="004C6759" w:rsidRDefault="00AE662F" w:rsidP="0029629F">
            <w:pPr>
              <w:spacing w:line="300" w:lineRule="atLeast"/>
              <w:rPr>
                <w:rFonts w:ascii="Arial" w:hAnsi="Arial" w:cs="Arial"/>
                <w:b/>
                <w:sz w:val="21"/>
                <w:szCs w:val="21"/>
              </w:rPr>
            </w:pPr>
            <w:r w:rsidRPr="004C6759">
              <w:rPr>
                <w:rFonts w:ascii="Arial" w:hAnsi="Arial" w:cs="Arial"/>
                <w:b/>
                <w:sz w:val="21"/>
                <w:szCs w:val="21"/>
              </w:rPr>
              <w:t>Restrictions</w:t>
            </w:r>
          </w:p>
        </w:tc>
        <w:tc>
          <w:tcPr>
            <w:tcW w:w="1964" w:type="dxa"/>
          </w:tcPr>
          <w:p w14:paraId="153EC924" w14:textId="77777777" w:rsidR="00AE662F" w:rsidRPr="004C6759" w:rsidRDefault="00AE662F" w:rsidP="0029629F">
            <w:pPr>
              <w:spacing w:line="300" w:lineRule="atLeast"/>
              <w:rPr>
                <w:rFonts w:ascii="Arial" w:hAnsi="Arial" w:cs="Arial"/>
                <w:b/>
                <w:sz w:val="21"/>
                <w:szCs w:val="21"/>
              </w:rPr>
            </w:pPr>
            <w:r w:rsidRPr="004C6759">
              <w:rPr>
                <w:rFonts w:ascii="Arial" w:hAnsi="Arial" w:cs="Arial"/>
                <w:b/>
                <w:sz w:val="21"/>
                <w:szCs w:val="21"/>
              </w:rPr>
              <w:t>Comments</w:t>
            </w:r>
          </w:p>
        </w:tc>
      </w:tr>
      <w:tr w:rsidR="00FA5E5F" w:rsidRPr="00FA5E5F" w14:paraId="5F15BF30" w14:textId="77777777" w:rsidTr="004C5F16">
        <w:tc>
          <w:tcPr>
            <w:tcW w:w="2255" w:type="dxa"/>
          </w:tcPr>
          <w:p w14:paraId="205A3DBC" w14:textId="77777777" w:rsidR="00AE662F" w:rsidRPr="00FA5E5F" w:rsidRDefault="00F57476" w:rsidP="0029629F">
            <w:pPr>
              <w:spacing w:line="300" w:lineRule="atLeast"/>
              <w:rPr>
                <w:rFonts w:ascii="Arial" w:hAnsi="Arial" w:cs="Arial"/>
                <w:sz w:val="21"/>
                <w:szCs w:val="21"/>
              </w:rPr>
            </w:pPr>
            <w:proofErr w:type="spellStart"/>
            <w:r w:rsidRPr="00FA5E5F">
              <w:rPr>
                <w:rFonts w:ascii="Arial" w:hAnsi="Arial" w:cs="Arial"/>
                <w:sz w:val="21"/>
                <w:szCs w:val="21"/>
              </w:rPr>
              <w:t>hesaStaffIdentifier</w:t>
            </w:r>
            <w:proofErr w:type="spellEnd"/>
          </w:p>
        </w:tc>
        <w:tc>
          <w:tcPr>
            <w:tcW w:w="1900" w:type="dxa"/>
          </w:tcPr>
          <w:p w14:paraId="40FF118A" w14:textId="77777777" w:rsidR="00AE662F" w:rsidRPr="00FA5E5F" w:rsidRDefault="00F57476" w:rsidP="0029629F">
            <w:pPr>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1450B679" w14:textId="77777777" w:rsidR="00AE662F" w:rsidRPr="00FA5E5F" w:rsidRDefault="00F57476" w:rsidP="0029629F">
            <w:pPr>
              <w:spacing w:line="300" w:lineRule="atLeast"/>
              <w:rPr>
                <w:rFonts w:ascii="Arial" w:hAnsi="Arial" w:cs="Arial"/>
                <w:sz w:val="21"/>
                <w:szCs w:val="21"/>
              </w:rPr>
            </w:pPr>
            <w:r w:rsidRPr="00FA5E5F">
              <w:rPr>
                <w:rFonts w:ascii="Arial" w:hAnsi="Arial" w:cs="Arial"/>
                <w:sz w:val="21"/>
                <w:szCs w:val="21"/>
              </w:rPr>
              <w:t>Must be 13 characters long</w:t>
            </w:r>
          </w:p>
        </w:tc>
        <w:tc>
          <w:tcPr>
            <w:tcW w:w="1964" w:type="dxa"/>
          </w:tcPr>
          <w:p w14:paraId="7775038A" w14:textId="77777777" w:rsidR="00AE662F" w:rsidRPr="00FA5E5F" w:rsidRDefault="00AE662F" w:rsidP="0029629F">
            <w:pPr>
              <w:spacing w:line="300" w:lineRule="atLeast"/>
              <w:rPr>
                <w:rFonts w:ascii="Arial" w:hAnsi="Arial" w:cs="Arial"/>
                <w:sz w:val="21"/>
                <w:szCs w:val="21"/>
              </w:rPr>
            </w:pPr>
          </w:p>
        </w:tc>
      </w:tr>
      <w:tr w:rsidR="00FA5E5F" w:rsidRPr="00FA5E5F" w14:paraId="2DC236AA" w14:textId="77777777" w:rsidTr="004C5F16">
        <w:tc>
          <w:tcPr>
            <w:tcW w:w="2255" w:type="dxa"/>
          </w:tcPr>
          <w:p w14:paraId="60549098" w14:textId="77777777" w:rsidR="00F57476" w:rsidRPr="00FA5E5F" w:rsidRDefault="00F57476" w:rsidP="0029629F">
            <w:pPr>
              <w:spacing w:line="300" w:lineRule="atLeast"/>
              <w:rPr>
                <w:rFonts w:ascii="Arial" w:hAnsi="Arial" w:cs="Arial"/>
                <w:sz w:val="21"/>
                <w:szCs w:val="21"/>
              </w:rPr>
            </w:pPr>
            <w:proofErr w:type="spellStart"/>
            <w:r w:rsidRPr="00FA5E5F">
              <w:rPr>
                <w:rFonts w:ascii="Arial" w:hAnsi="Arial" w:cs="Arial"/>
                <w:sz w:val="21"/>
                <w:szCs w:val="21"/>
              </w:rPr>
              <w:t>staffIdentifier</w:t>
            </w:r>
            <w:proofErr w:type="spellEnd"/>
          </w:p>
        </w:tc>
        <w:tc>
          <w:tcPr>
            <w:tcW w:w="1900" w:type="dxa"/>
          </w:tcPr>
          <w:p w14:paraId="273BF03C" w14:textId="77777777" w:rsidR="00F57476" w:rsidRPr="00FA5E5F" w:rsidRDefault="00F57476" w:rsidP="0029629F">
            <w:pPr>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417BFF8B" w14:textId="77777777" w:rsidR="00F57476" w:rsidRPr="00FA5E5F" w:rsidRDefault="00F57476" w:rsidP="0029629F">
            <w:pPr>
              <w:spacing w:line="300" w:lineRule="atLeast"/>
              <w:rPr>
                <w:rFonts w:ascii="Arial" w:hAnsi="Arial" w:cs="Arial"/>
                <w:sz w:val="21"/>
                <w:szCs w:val="21"/>
              </w:rPr>
            </w:pPr>
            <w:r w:rsidRPr="00FA5E5F">
              <w:rPr>
                <w:rFonts w:ascii="Arial" w:hAnsi="Arial" w:cs="Arial"/>
                <w:sz w:val="21"/>
                <w:szCs w:val="21"/>
              </w:rPr>
              <w:t>Maximum length 24 characters</w:t>
            </w:r>
          </w:p>
        </w:tc>
        <w:tc>
          <w:tcPr>
            <w:tcW w:w="1964" w:type="dxa"/>
          </w:tcPr>
          <w:p w14:paraId="4D0757DA" w14:textId="77777777" w:rsidR="00F57476" w:rsidRPr="00FA5E5F" w:rsidRDefault="00F57476" w:rsidP="0029629F">
            <w:pPr>
              <w:spacing w:line="300" w:lineRule="atLeast"/>
              <w:rPr>
                <w:rFonts w:ascii="Arial" w:hAnsi="Arial" w:cs="Arial"/>
                <w:sz w:val="21"/>
                <w:szCs w:val="21"/>
              </w:rPr>
            </w:pPr>
            <w:r w:rsidRPr="00FA5E5F">
              <w:rPr>
                <w:rFonts w:ascii="Arial" w:hAnsi="Arial" w:cs="Arial"/>
                <w:sz w:val="21"/>
                <w:szCs w:val="21"/>
              </w:rPr>
              <w:t>Only required if there is no HESA staff identifier.</w:t>
            </w:r>
          </w:p>
        </w:tc>
      </w:tr>
      <w:tr w:rsidR="00FA5E5F" w:rsidRPr="00FA5E5F" w14:paraId="1895F963" w14:textId="77777777" w:rsidTr="004C5F16">
        <w:tc>
          <w:tcPr>
            <w:tcW w:w="2255" w:type="dxa"/>
          </w:tcPr>
          <w:p w14:paraId="0EB7E3E3" w14:textId="48387C3F" w:rsidR="00F57476" w:rsidRPr="00FA5E5F" w:rsidRDefault="00742253" w:rsidP="0029629F">
            <w:pPr>
              <w:spacing w:line="300" w:lineRule="atLeast"/>
              <w:rPr>
                <w:rFonts w:ascii="Arial" w:hAnsi="Arial" w:cs="Arial"/>
                <w:sz w:val="21"/>
                <w:szCs w:val="21"/>
              </w:rPr>
            </w:pPr>
            <w:r w:rsidRPr="00FA5E5F">
              <w:rPr>
                <w:rFonts w:ascii="Arial" w:hAnsi="Arial" w:cs="Arial"/>
                <w:sz w:val="21"/>
                <w:szCs w:val="21"/>
              </w:rPr>
              <w:t>C</w:t>
            </w:r>
            <w:r w:rsidR="00F57476" w:rsidRPr="00FA5E5F">
              <w:rPr>
                <w:rFonts w:ascii="Arial" w:hAnsi="Arial" w:cs="Arial"/>
                <w:sz w:val="21"/>
                <w:szCs w:val="21"/>
              </w:rPr>
              <w:t>ircumstance</w:t>
            </w:r>
            <w:r w:rsidR="007267A8" w:rsidRPr="00FA5E5F">
              <w:rPr>
                <w:rFonts w:ascii="Arial" w:hAnsi="Arial" w:cs="Arial"/>
                <w:sz w:val="21"/>
                <w:szCs w:val="21"/>
              </w:rPr>
              <w:t>s</w:t>
            </w:r>
          </w:p>
        </w:tc>
        <w:tc>
          <w:tcPr>
            <w:tcW w:w="1900" w:type="dxa"/>
          </w:tcPr>
          <w:p w14:paraId="3FAE43EC" w14:textId="77777777" w:rsidR="00F57476" w:rsidRPr="00FA5E5F" w:rsidRDefault="00F57476" w:rsidP="0029629F">
            <w:pPr>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1B708104" w14:textId="77777777" w:rsidR="00F57476" w:rsidRPr="00FA5E5F" w:rsidRDefault="00F57476" w:rsidP="0029629F">
            <w:pPr>
              <w:spacing w:line="300" w:lineRule="atLeast"/>
              <w:rPr>
                <w:rFonts w:ascii="Arial" w:hAnsi="Arial" w:cs="Arial"/>
                <w:sz w:val="21"/>
                <w:szCs w:val="21"/>
              </w:rPr>
            </w:pPr>
            <w:r w:rsidRPr="00FA5E5F">
              <w:rPr>
                <w:rFonts w:ascii="Arial" w:hAnsi="Arial" w:cs="Arial"/>
                <w:sz w:val="21"/>
                <w:szCs w:val="21"/>
              </w:rPr>
              <w:t>One of</w:t>
            </w:r>
          </w:p>
          <w:p w14:paraId="4612267B" w14:textId="77777777" w:rsidR="00F57476" w:rsidRPr="00FA5E5F" w:rsidRDefault="00F57476" w:rsidP="0029629F">
            <w:pPr>
              <w:spacing w:line="300" w:lineRule="atLeast"/>
              <w:rPr>
                <w:rFonts w:ascii="Arial" w:hAnsi="Arial" w:cs="Arial"/>
                <w:sz w:val="21"/>
                <w:szCs w:val="21"/>
              </w:rPr>
            </w:pPr>
            <w:r w:rsidRPr="00FA5E5F">
              <w:rPr>
                <w:rFonts w:ascii="Arial" w:hAnsi="Arial" w:cs="Arial"/>
                <w:sz w:val="21"/>
                <w:szCs w:val="21"/>
              </w:rPr>
              <w:t>ECR,</w:t>
            </w:r>
          </w:p>
          <w:p w14:paraId="415B2715" w14:textId="77777777" w:rsidR="00F57476" w:rsidRPr="00FA5E5F" w:rsidRDefault="00F57476" w:rsidP="0029629F">
            <w:pPr>
              <w:spacing w:line="300" w:lineRule="atLeast"/>
              <w:rPr>
                <w:rFonts w:ascii="Arial" w:hAnsi="Arial" w:cs="Arial"/>
                <w:sz w:val="21"/>
                <w:szCs w:val="21"/>
              </w:rPr>
            </w:pPr>
            <w:proofErr w:type="spellStart"/>
            <w:r w:rsidRPr="00FA5E5F">
              <w:rPr>
                <w:rFonts w:ascii="Arial" w:hAnsi="Arial" w:cs="Arial"/>
                <w:sz w:val="21"/>
                <w:szCs w:val="21"/>
              </w:rPr>
              <w:t>SecondmentsOrCareerBreaks</w:t>
            </w:r>
            <w:proofErr w:type="spellEnd"/>
            <w:r w:rsidRPr="00FA5E5F">
              <w:rPr>
                <w:rFonts w:ascii="Arial" w:hAnsi="Arial" w:cs="Arial"/>
                <w:sz w:val="21"/>
                <w:szCs w:val="21"/>
              </w:rPr>
              <w:t>,</w:t>
            </w:r>
          </w:p>
          <w:p w14:paraId="60F727C5" w14:textId="77777777" w:rsidR="00F57476" w:rsidRPr="00FA5E5F" w:rsidRDefault="00F57476" w:rsidP="0029629F">
            <w:pPr>
              <w:spacing w:line="300" w:lineRule="atLeast"/>
              <w:rPr>
                <w:rFonts w:ascii="Arial" w:hAnsi="Arial" w:cs="Arial"/>
                <w:sz w:val="21"/>
                <w:szCs w:val="21"/>
              </w:rPr>
            </w:pPr>
            <w:proofErr w:type="spellStart"/>
            <w:r w:rsidRPr="00FA5E5F">
              <w:rPr>
                <w:rFonts w:ascii="Arial" w:hAnsi="Arial" w:cs="Arial"/>
                <w:sz w:val="21"/>
                <w:szCs w:val="21"/>
              </w:rPr>
              <w:t>FamilyRelatedLeave</w:t>
            </w:r>
            <w:proofErr w:type="spellEnd"/>
            <w:r w:rsidRPr="00FA5E5F">
              <w:rPr>
                <w:rFonts w:ascii="Arial" w:hAnsi="Arial" w:cs="Arial"/>
                <w:sz w:val="21"/>
                <w:szCs w:val="21"/>
              </w:rPr>
              <w:t>,</w:t>
            </w:r>
          </w:p>
          <w:p w14:paraId="04BD93ED" w14:textId="77777777" w:rsidR="00F57476" w:rsidRPr="00FA5E5F" w:rsidRDefault="00F57476" w:rsidP="0029629F">
            <w:pPr>
              <w:spacing w:line="300" w:lineRule="atLeast"/>
              <w:rPr>
                <w:rFonts w:ascii="Arial" w:hAnsi="Arial" w:cs="Arial"/>
                <w:sz w:val="21"/>
                <w:szCs w:val="21"/>
              </w:rPr>
            </w:pPr>
            <w:proofErr w:type="spellStart"/>
            <w:r w:rsidRPr="00FA5E5F">
              <w:rPr>
                <w:rFonts w:ascii="Arial" w:hAnsi="Arial" w:cs="Arial"/>
                <w:sz w:val="21"/>
                <w:szCs w:val="21"/>
              </w:rPr>
              <w:t>JuniorClinicalAcademic</w:t>
            </w:r>
            <w:proofErr w:type="spellEnd"/>
            <w:r w:rsidRPr="00FA5E5F">
              <w:rPr>
                <w:rFonts w:ascii="Arial" w:hAnsi="Arial" w:cs="Arial"/>
                <w:sz w:val="21"/>
                <w:szCs w:val="21"/>
              </w:rPr>
              <w:t>,</w:t>
            </w:r>
          </w:p>
          <w:p w14:paraId="77E09907" w14:textId="1D380DE7" w:rsidR="00F57476" w:rsidRPr="00FA5E5F" w:rsidRDefault="00F57476" w:rsidP="0029629F">
            <w:pPr>
              <w:spacing w:line="300" w:lineRule="atLeast"/>
              <w:rPr>
                <w:rFonts w:ascii="Arial" w:hAnsi="Arial" w:cs="Arial"/>
                <w:sz w:val="21"/>
                <w:szCs w:val="21"/>
              </w:rPr>
            </w:pPr>
            <w:proofErr w:type="spellStart"/>
            <w:r w:rsidRPr="00A833D3">
              <w:rPr>
                <w:rFonts w:ascii="Arial" w:hAnsi="Arial" w:cs="Arial"/>
                <w:sz w:val="21"/>
                <w:szCs w:val="21"/>
                <w:highlight w:val="yellow"/>
              </w:rPr>
              <w:t>Requir</w:t>
            </w:r>
            <w:r w:rsidR="00496375" w:rsidRPr="00A833D3">
              <w:rPr>
                <w:rFonts w:ascii="Arial" w:hAnsi="Arial" w:cs="Arial"/>
                <w:sz w:val="21"/>
                <w:szCs w:val="21"/>
                <w:highlight w:val="yellow"/>
              </w:rPr>
              <w:t>ing</w:t>
            </w:r>
            <w:r w:rsidRPr="00A833D3">
              <w:rPr>
                <w:rFonts w:ascii="Arial" w:hAnsi="Arial" w:cs="Arial"/>
                <w:sz w:val="21"/>
                <w:szCs w:val="21"/>
                <w:highlight w:val="yellow"/>
              </w:rPr>
              <w:t>Judgement</w:t>
            </w:r>
            <w:proofErr w:type="spellEnd"/>
          </w:p>
        </w:tc>
        <w:tc>
          <w:tcPr>
            <w:tcW w:w="1964" w:type="dxa"/>
          </w:tcPr>
          <w:p w14:paraId="7E5B88A4" w14:textId="55C63738" w:rsidR="00F57476" w:rsidRPr="00FA5E5F" w:rsidRDefault="00CA3780" w:rsidP="0029629F">
            <w:pPr>
              <w:spacing w:line="300" w:lineRule="atLeast"/>
              <w:rPr>
                <w:rFonts w:ascii="Arial" w:hAnsi="Arial" w:cs="Arial"/>
                <w:sz w:val="21"/>
                <w:szCs w:val="21"/>
              </w:rPr>
            </w:pPr>
            <w:r w:rsidRPr="00CA3780">
              <w:rPr>
                <w:rFonts w:ascii="Arial" w:hAnsi="Arial" w:cs="Arial"/>
                <w:sz w:val="21"/>
                <w:szCs w:val="21"/>
                <w:vertAlign w:val="superscript"/>
              </w:rPr>
              <w:fldChar w:fldCharType="begin"/>
            </w:r>
            <w:r w:rsidRPr="00CA3780">
              <w:rPr>
                <w:rFonts w:ascii="Arial" w:hAnsi="Arial" w:cs="Arial"/>
                <w:sz w:val="21"/>
                <w:szCs w:val="21"/>
                <w:vertAlign w:val="superscript"/>
              </w:rPr>
              <w:instrText xml:space="preserve"> NOTEREF _Ref522700616 \h  \* MERGEFORMAT </w:instrText>
            </w:r>
            <w:r w:rsidRPr="00CA3780">
              <w:rPr>
                <w:rFonts w:ascii="Arial" w:hAnsi="Arial" w:cs="Arial"/>
                <w:sz w:val="21"/>
                <w:szCs w:val="21"/>
                <w:vertAlign w:val="superscript"/>
              </w:rPr>
            </w:r>
            <w:r w:rsidRPr="00CA3780">
              <w:rPr>
                <w:rFonts w:ascii="Arial" w:hAnsi="Arial" w:cs="Arial"/>
                <w:sz w:val="21"/>
                <w:szCs w:val="21"/>
                <w:vertAlign w:val="superscript"/>
              </w:rPr>
              <w:fldChar w:fldCharType="separate"/>
            </w:r>
            <w:r w:rsidR="000F1EAC">
              <w:rPr>
                <w:rFonts w:ascii="Arial" w:hAnsi="Arial" w:cs="Arial"/>
                <w:sz w:val="21"/>
                <w:szCs w:val="21"/>
                <w:vertAlign w:val="superscript"/>
              </w:rPr>
              <w:t>1</w:t>
            </w:r>
            <w:r w:rsidRPr="00CA3780">
              <w:rPr>
                <w:rFonts w:ascii="Arial" w:hAnsi="Arial" w:cs="Arial"/>
                <w:sz w:val="21"/>
                <w:szCs w:val="21"/>
                <w:vertAlign w:val="superscript"/>
              </w:rPr>
              <w:fldChar w:fldCharType="end"/>
            </w:r>
            <w:r w:rsidR="007267A8" w:rsidRPr="00FA5E5F">
              <w:rPr>
                <w:rFonts w:ascii="Arial" w:hAnsi="Arial" w:cs="Arial"/>
                <w:sz w:val="21"/>
                <w:szCs w:val="21"/>
              </w:rPr>
              <w:t>Should be repeated for each circumstance which applies.</w:t>
            </w:r>
            <w:r w:rsidR="006F3D4C" w:rsidRPr="00FA5E5F">
              <w:rPr>
                <w:rFonts w:ascii="Arial" w:hAnsi="Arial" w:cs="Arial"/>
                <w:sz w:val="21"/>
                <w:szCs w:val="21"/>
              </w:rPr>
              <w:t xml:space="preserve">  See Guidance on Submissions paragraphs 1</w:t>
            </w:r>
            <w:r w:rsidR="004C6759">
              <w:rPr>
                <w:rFonts w:ascii="Arial" w:hAnsi="Arial" w:cs="Arial"/>
                <w:sz w:val="21"/>
                <w:szCs w:val="21"/>
              </w:rPr>
              <w:t>79</w:t>
            </w:r>
            <w:r w:rsidR="006F3D4C" w:rsidRPr="00FA5E5F">
              <w:rPr>
                <w:rFonts w:ascii="Arial" w:hAnsi="Arial" w:cs="Arial"/>
                <w:sz w:val="21"/>
                <w:szCs w:val="21"/>
              </w:rPr>
              <w:t xml:space="preserve"> and 18</w:t>
            </w:r>
            <w:r w:rsidR="004C6759">
              <w:rPr>
                <w:rFonts w:ascii="Arial" w:hAnsi="Arial" w:cs="Arial"/>
                <w:sz w:val="21"/>
                <w:szCs w:val="21"/>
              </w:rPr>
              <w:t>0</w:t>
            </w:r>
            <w:r w:rsidR="006F3D4C" w:rsidRPr="00FA5E5F">
              <w:rPr>
                <w:rFonts w:ascii="Arial" w:hAnsi="Arial" w:cs="Arial"/>
                <w:sz w:val="21"/>
                <w:szCs w:val="21"/>
              </w:rPr>
              <w:t>.</w:t>
            </w:r>
          </w:p>
        </w:tc>
      </w:tr>
      <w:tr w:rsidR="00FA5E5F" w:rsidRPr="00FA5E5F" w14:paraId="28E56787" w14:textId="77777777" w:rsidTr="004C5F16">
        <w:tc>
          <w:tcPr>
            <w:tcW w:w="2255" w:type="dxa"/>
          </w:tcPr>
          <w:p w14:paraId="4C8CFD8A" w14:textId="0A7A0766" w:rsidR="00F57476" w:rsidRPr="00FA5E5F" w:rsidRDefault="00F57476" w:rsidP="0029629F">
            <w:pPr>
              <w:spacing w:line="300" w:lineRule="atLeast"/>
              <w:rPr>
                <w:rFonts w:ascii="Arial" w:hAnsi="Arial" w:cs="Arial"/>
                <w:sz w:val="21"/>
                <w:szCs w:val="21"/>
              </w:rPr>
            </w:pPr>
            <w:proofErr w:type="spellStart"/>
            <w:r w:rsidRPr="00A833D3">
              <w:rPr>
                <w:rFonts w:ascii="Arial" w:hAnsi="Arial" w:cs="Arial"/>
                <w:sz w:val="21"/>
                <w:szCs w:val="21"/>
                <w:highlight w:val="yellow"/>
              </w:rPr>
              <w:t>supporting</w:t>
            </w:r>
            <w:r w:rsidR="00496375" w:rsidRPr="00A833D3">
              <w:rPr>
                <w:rFonts w:ascii="Arial" w:hAnsi="Arial" w:cs="Arial"/>
                <w:sz w:val="21"/>
                <w:szCs w:val="21"/>
                <w:highlight w:val="yellow"/>
              </w:rPr>
              <w:t>Information</w:t>
            </w:r>
            <w:proofErr w:type="spellEnd"/>
          </w:p>
        </w:tc>
        <w:tc>
          <w:tcPr>
            <w:tcW w:w="1900" w:type="dxa"/>
          </w:tcPr>
          <w:p w14:paraId="57E78846" w14:textId="77777777" w:rsidR="00F57476" w:rsidRPr="00FA5E5F" w:rsidRDefault="00F57476" w:rsidP="0029629F">
            <w:pPr>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6863C9E8" w14:textId="77777777" w:rsidR="00F57476" w:rsidRPr="00FA5E5F" w:rsidRDefault="00F57476" w:rsidP="0029629F">
            <w:pPr>
              <w:spacing w:line="300" w:lineRule="atLeast"/>
              <w:rPr>
                <w:rFonts w:ascii="Arial" w:hAnsi="Arial" w:cs="Arial"/>
                <w:sz w:val="21"/>
                <w:szCs w:val="21"/>
              </w:rPr>
            </w:pPr>
            <w:r w:rsidRPr="00FA5E5F">
              <w:rPr>
                <w:rFonts w:ascii="Arial" w:hAnsi="Arial" w:cs="Arial"/>
                <w:sz w:val="21"/>
                <w:szCs w:val="21"/>
              </w:rPr>
              <w:t>Maximum length 7,500 characters</w:t>
            </w:r>
          </w:p>
        </w:tc>
        <w:tc>
          <w:tcPr>
            <w:tcW w:w="1964" w:type="dxa"/>
          </w:tcPr>
          <w:p w14:paraId="5745B95F" w14:textId="0302D801" w:rsidR="00F57476" w:rsidRPr="00FA5E5F" w:rsidRDefault="006F3D4C" w:rsidP="0029629F">
            <w:pPr>
              <w:spacing w:line="300" w:lineRule="atLeast"/>
              <w:rPr>
                <w:rFonts w:ascii="Arial" w:hAnsi="Arial" w:cs="Arial"/>
                <w:sz w:val="21"/>
                <w:szCs w:val="21"/>
              </w:rPr>
            </w:pPr>
            <w:r w:rsidRPr="00FA5E5F">
              <w:rPr>
                <w:rFonts w:ascii="Arial" w:hAnsi="Arial" w:cs="Arial"/>
                <w:sz w:val="21"/>
                <w:szCs w:val="21"/>
              </w:rPr>
              <w:t>See Guidance on Submissions paragraphs 1</w:t>
            </w:r>
            <w:r w:rsidR="004C6759">
              <w:rPr>
                <w:rFonts w:ascii="Arial" w:hAnsi="Arial" w:cs="Arial"/>
                <w:sz w:val="21"/>
                <w:szCs w:val="21"/>
              </w:rPr>
              <w:t>82</w:t>
            </w:r>
            <w:r w:rsidRPr="00FA5E5F">
              <w:rPr>
                <w:rFonts w:ascii="Arial" w:hAnsi="Arial" w:cs="Arial"/>
                <w:sz w:val="21"/>
                <w:szCs w:val="21"/>
              </w:rPr>
              <w:t>.</w:t>
            </w:r>
          </w:p>
        </w:tc>
      </w:tr>
    </w:tbl>
    <w:p w14:paraId="03C15CBF" w14:textId="77777777" w:rsidR="00AE662F" w:rsidRPr="00FA5E5F" w:rsidRDefault="00AE662F" w:rsidP="00FA5E5F">
      <w:pPr>
        <w:spacing w:after="0" w:line="300" w:lineRule="atLeast"/>
        <w:rPr>
          <w:rFonts w:ascii="Arial" w:hAnsi="Arial" w:cs="Arial"/>
          <w:sz w:val="21"/>
          <w:szCs w:val="21"/>
        </w:rPr>
      </w:pPr>
    </w:p>
    <w:p w14:paraId="2C0FAF6E" w14:textId="6BBCE93E" w:rsidR="00AE662F" w:rsidRPr="004C6759" w:rsidRDefault="0029629F" w:rsidP="00FA5E5F">
      <w:pPr>
        <w:pStyle w:val="Heading3"/>
        <w:spacing w:before="0" w:line="300" w:lineRule="atLeast"/>
        <w:rPr>
          <w:rFonts w:ascii="Arial" w:hAnsi="Arial" w:cs="Arial"/>
          <w:b/>
          <w:color w:val="auto"/>
          <w:sz w:val="22"/>
          <w:szCs w:val="22"/>
        </w:rPr>
      </w:pPr>
      <w:r>
        <w:rPr>
          <w:rFonts w:ascii="Arial" w:hAnsi="Arial" w:cs="Arial"/>
          <w:b/>
          <w:color w:val="auto"/>
          <w:sz w:val="22"/>
          <w:szCs w:val="22"/>
        </w:rPr>
        <w:lastRenderedPageBreak/>
        <w:t>Output reduction requests</w:t>
      </w:r>
    </w:p>
    <w:tbl>
      <w:tblPr>
        <w:tblStyle w:val="TableGrid"/>
        <w:tblW w:w="0" w:type="auto"/>
        <w:tblLook w:val="04A0" w:firstRow="1" w:lastRow="0" w:firstColumn="1" w:lastColumn="0" w:noHBand="0" w:noVBand="1"/>
      </w:tblPr>
      <w:tblGrid>
        <w:gridCol w:w="2255"/>
        <w:gridCol w:w="1900"/>
        <w:gridCol w:w="3088"/>
        <w:gridCol w:w="1964"/>
      </w:tblGrid>
      <w:tr w:rsidR="00FA5E5F" w:rsidRPr="00FA5E5F" w14:paraId="3B4C86C4" w14:textId="77777777" w:rsidTr="004C5F16">
        <w:tc>
          <w:tcPr>
            <w:tcW w:w="2255" w:type="dxa"/>
          </w:tcPr>
          <w:p w14:paraId="70C9D098" w14:textId="77777777" w:rsidR="00F57476" w:rsidRPr="004C6759" w:rsidRDefault="00F57476" w:rsidP="00FA5E5F">
            <w:pPr>
              <w:keepNext/>
              <w:keepLines/>
              <w:spacing w:line="300" w:lineRule="atLeast"/>
              <w:rPr>
                <w:rFonts w:ascii="Arial" w:hAnsi="Arial" w:cs="Arial"/>
                <w:b/>
                <w:sz w:val="21"/>
                <w:szCs w:val="21"/>
              </w:rPr>
            </w:pPr>
            <w:r w:rsidRPr="004C6759">
              <w:rPr>
                <w:rFonts w:ascii="Arial" w:hAnsi="Arial" w:cs="Arial"/>
                <w:b/>
                <w:sz w:val="21"/>
                <w:szCs w:val="21"/>
              </w:rPr>
              <w:t>Field name</w:t>
            </w:r>
          </w:p>
        </w:tc>
        <w:tc>
          <w:tcPr>
            <w:tcW w:w="1900" w:type="dxa"/>
          </w:tcPr>
          <w:p w14:paraId="09545BEC" w14:textId="77777777" w:rsidR="00F57476" w:rsidRPr="004C6759" w:rsidRDefault="00F57476" w:rsidP="00FA5E5F">
            <w:pPr>
              <w:keepNext/>
              <w:keepLines/>
              <w:spacing w:line="300" w:lineRule="atLeast"/>
              <w:rPr>
                <w:rFonts w:ascii="Arial" w:hAnsi="Arial" w:cs="Arial"/>
                <w:b/>
                <w:sz w:val="21"/>
                <w:szCs w:val="21"/>
              </w:rPr>
            </w:pPr>
            <w:r w:rsidRPr="004C6759">
              <w:rPr>
                <w:rFonts w:ascii="Arial" w:hAnsi="Arial" w:cs="Arial"/>
                <w:b/>
                <w:sz w:val="21"/>
                <w:szCs w:val="21"/>
              </w:rPr>
              <w:t>Type</w:t>
            </w:r>
          </w:p>
        </w:tc>
        <w:tc>
          <w:tcPr>
            <w:tcW w:w="2897" w:type="dxa"/>
          </w:tcPr>
          <w:p w14:paraId="0457143A" w14:textId="77777777" w:rsidR="00F57476" w:rsidRPr="004C6759" w:rsidRDefault="00F57476" w:rsidP="00FA5E5F">
            <w:pPr>
              <w:keepNext/>
              <w:keepLines/>
              <w:spacing w:line="300" w:lineRule="atLeast"/>
              <w:rPr>
                <w:rFonts w:ascii="Arial" w:hAnsi="Arial" w:cs="Arial"/>
                <w:b/>
                <w:sz w:val="21"/>
                <w:szCs w:val="21"/>
              </w:rPr>
            </w:pPr>
            <w:r w:rsidRPr="004C6759">
              <w:rPr>
                <w:rFonts w:ascii="Arial" w:hAnsi="Arial" w:cs="Arial"/>
                <w:b/>
                <w:sz w:val="21"/>
                <w:szCs w:val="21"/>
              </w:rPr>
              <w:t>Restrictions</w:t>
            </w:r>
          </w:p>
        </w:tc>
        <w:tc>
          <w:tcPr>
            <w:tcW w:w="1964" w:type="dxa"/>
          </w:tcPr>
          <w:p w14:paraId="1BAF9DFC" w14:textId="77777777" w:rsidR="00F57476" w:rsidRPr="004C6759" w:rsidRDefault="00F57476" w:rsidP="00FA5E5F">
            <w:pPr>
              <w:keepNext/>
              <w:keepLines/>
              <w:spacing w:line="300" w:lineRule="atLeast"/>
              <w:rPr>
                <w:rFonts w:ascii="Arial" w:hAnsi="Arial" w:cs="Arial"/>
                <w:b/>
                <w:sz w:val="21"/>
                <w:szCs w:val="21"/>
              </w:rPr>
            </w:pPr>
            <w:r w:rsidRPr="004C6759">
              <w:rPr>
                <w:rFonts w:ascii="Arial" w:hAnsi="Arial" w:cs="Arial"/>
                <w:b/>
                <w:sz w:val="21"/>
                <w:szCs w:val="21"/>
              </w:rPr>
              <w:t>Comments</w:t>
            </w:r>
          </w:p>
        </w:tc>
      </w:tr>
      <w:tr w:rsidR="00FA5E5F" w:rsidRPr="00FA5E5F" w14:paraId="72ACE06F" w14:textId="77777777" w:rsidTr="004C5F16">
        <w:tc>
          <w:tcPr>
            <w:tcW w:w="2255" w:type="dxa"/>
          </w:tcPr>
          <w:p w14:paraId="01DAEC37" w14:textId="77777777" w:rsidR="00F57476" w:rsidRPr="00FA5E5F" w:rsidRDefault="00F57476"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hesaStaffIdentifier</w:t>
            </w:r>
            <w:proofErr w:type="spellEnd"/>
          </w:p>
        </w:tc>
        <w:tc>
          <w:tcPr>
            <w:tcW w:w="1900" w:type="dxa"/>
          </w:tcPr>
          <w:p w14:paraId="46A4B9BF"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38769DF8"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Must be 13 characters long</w:t>
            </w:r>
          </w:p>
        </w:tc>
        <w:tc>
          <w:tcPr>
            <w:tcW w:w="1964" w:type="dxa"/>
          </w:tcPr>
          <w:p w14:paraId="39970BCF" w14:textId="77777777" w:rsidR="00F57476" w:rsidRPr="00FA5E5F" w:rsidRDefault="00F57476" w:rsidP="00FA5E5F">
            <w:pPr>
              <w:keepNext/>
              <w:keepLines/>
              <w:spacing w:line="300" w:lineRule="atLeast"/>
              <w:rPr>
                <w:rFonts w:ascii="Arial" w:hAnsi="Arial" w:cs="Arial"/>
                <w:sz w:val="21"/>
                <w:szCs w:val="21"/>
              </w:rPr>
            </w:pPr>
          </w:p>
        </w:tc>
      </w:tr>
      <w:tr w:rsidR="00FA5E5F" w:rsidRPr="00FA5E5F" w14:paraId="70E84390" w14:textId="77777777" w:rsidTr="004C5F16">
        <w:tc>
          <w:tcPr>
            <w:tcW w:w="2255" w:type="dxa"/>
          </w:tcPr>
          <w:p w14:paraId="6D2AF32A" w14:textId="77777777" w:rsidR="00F57476" w:rsidRPr="00FA5E5F" w:rsidRDefault="00F57476"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staffIdentifier</w:t>
            </w:r>
            <w:proofErr w:type="spellEnd"/>
          </w:p>
        </w:tc>
        <w:tc>
          <w:tcPr>
            <w:tcW w:w="1900" w:type="dxa"/>
          </w:tcPr>
          <w:p w14:paraId="23BF8161"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04D3281B"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Maximum length 24 characters</w:t>
            </w:r>
          </w:p>
        </w:tc>
        <w:tc>
          <w:tcPr>
            <w:tcW w:w="1964" w:type="dxa"/>
          </w:tcPr>
          <w:p w14:paraId="33B63A53"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Only required if there is no HESA staff identifier.</w:t>
            </w:r>
          </w:p>
        </w:tc>
      </w:tr>
      <w:tr w:rsidR="00FA5E5F" w:rsidRPr="00FA5E5F" w14:paraId="5D3C9BCB" w14:textId="77777777" w:rsidTr="004C5F16">
        <w:tc>
          <w:tcPr>
            <w:tcW w:w="2255" w:type="dxa"/>
          </w:tcPr>
          <w:p w14:paraId="1974DB1C" w14:textId="5A29E9EF" w:rsidR="00F57476" w:rsidRPr="00FA5E5F" w:rsidRDefault="0010089E" w:rsidP="00FA5E5F">
            <w:pPr>
              <w:keepNext/>
              <w:keepLines/>
              <w:spacing w:line="300" w:lineRule="atLeast"/>
              <w:rPr>
                <w:rFonts w:ascii="Arial" w:hAnsi="Arial" w:cs="Arial"/>
                <w:sz w:val="21"/>
                <w:szCs w:val="21"/>
              </w:rPr>
            </w:pPr>
            <w:proofErr w:type="spellStart"/>
            <w:r>
              <w:rPr>
                <w:rFonts w:ascii="Arial" w:hAnsi="Arial" w:cs="Arial"/>
                <w:sz w:val="21"/>
                <w:szCs w:val="21"/>
              </w:rPr>
              <w:t>typeOfC</w:t>
            </w:r>
            <w:r w:rsidR="00F57476" w:rsidRPr="00FA5E5F">
              <w:rPr>
                <w:rFonts w:ascii="Arial" w:hAnsi="Arial" w:cs="Arial"/>
                <w:sz w:val="21"/>
                <w:szCs w:val="21"/>
              </w:rPr>
              <w:t>ircumstance</w:t>
            </w:r>
            <w:proofErr w:type="spellEnd"/>
          </w:p>
        </w:tc>
        <w:tc>
          <w:tcPr>
            <w:tcW w:w="1900" w:type="dxa"/>
          </w:tcPr>
          <w:p w14:paraId="330674F3"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19C15576"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One of</w:t>
            </w:r>
          </w:p>
          <w:p w14:paraId="28F858C6"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ECR,</w:t>
            </w:r>
          </w:p>
          <w:p w14:paraId="5A7273A7" w14:textId="77777777" w:rsidR="00F57476" w:rsidRPr="00FA5E5F" w:rsidRDefault="00F57476"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SecondmentsOrCareerBreaks</w:t>
            </w:r>
            <w:proofErr w:type="spellEnd"/>
            <w:r w:rsidRPr="00FA5E5F">
              <w:rPr>
                <w:rFonts w:ascii="Arial" w:hAnsi="Arial" w:cs="Arial"/>
                <w:sz w:val="21"/>
                <w:szCs w:val="21"/>
              </w:rPr>
              <w:t>,</w:t>
            </w:r>
          </w:p>
          <w:p w14:paraId="73CBB1B2" w14:textId="77777777" w:rsidR="00F57476" w:rsidRPr="00FA5E5F" w:rsidRDefault="00F57476"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FamilyRelatedLeave</w:t>
            </w:r>
            <w:proofErr w:type="spellEnd"/>
            <w:r w:rsidRPr="00FA5E5F">
              <w:rPr>
                <w:rFonts w:ascii="Arial" w:hAnsi="Arial" w:cs="Arial"/>
                <w:sz w:val="21"/>
                <w:szCs w:val="21"/>
              </w:rPr>
              <w:t>,</w:t>
            </w:r>
          </w:p>
          <w:p w14:paraId="686CE64F" w14:textId="77777777" w:rsidR="00F57476" w:rsidRPr="00FA5E5F" w:rsidRDefault="00F57476"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JuniorClinicalAcademic</w:t>
            </w:r>
            <w:proofErr w:type="spellEnd"/>
            <w:r w:rsidRPr="00FA5E5F">
              <w:rPr>
                <w:rFonts w:ascii="Arial" w:hAnsi="Arial" w:cs="Arial"/>
                <w:sz w:val="21"/>
                <w:szCs w:val="21"/>
              </w:rPr>
              <w:t>,</w:t>
            </w:r>
          </w:p>
          <w:p w14:paraId="34CC4D3A" w14:textId="067A9B8A" w:rsidR="00F57476" w:rsidRPr="00FA5E5F" w:rsidRDefault="00F57476" w:rsidP="00FA5E5F">
            <w:pPr>
              <w:keepNext/>
              <w:keepLines/>
              <w:spacing w:line="300" w:lineRule="atLeast"/>
              <w:rPr>
                <w:rFonts w:ascii="Arial" w:hAnsi="Arial" w:cs="Arial"/>
                <w:sz w:val="21"/>
                <w:szCs w:val="21"/>
              </w:rPr>
            </w:pPr>
            <w:proofErr w:type="spellStart"/>
            <w:r w:rsidRPr="00A833D3">
              <w:rPr>
                <w:rFonts w:ascii="Arial" w:hAnsi="Arial" w:cs="Arial"/>
                <w:sz w:val="21"/>
                <w:szCs w:val="21"/>
                <w:highlight w:val="yellow"/>
              </w:rPr>
              <w:t>Requir</w:t>
            </w:r>
            <w:r w:rsidR="00496375" w:rsidRPr="00A833D3">
              <w:rPr>
                <w:rFonts w:ascii="Arial" w:hAnsi="Arial" w:cs="Arial"/>
                <w:sz w:val="21"/>
                <w:szCs w:val="21"/>
                <w:highlight w:val="yellow"/>
              </w:rPr>
              <w:t>ing</w:t>
            </w:r>
            <w:r w:rsidRPr="00A833D3">
              <w:rPr>
                <w:rFonts w:ascii="Arial" w:hAnsi="Arial" w:cs="Arial"/>
                <w:sz w:val="21"/>
                <w:szCs w:val="21"/>
                <w:highlight w:val="yellow"/>
              </w:rPr>
              <w:t>Judgement</w:t>
            </w:r>
            <w:proofErr w:type="spellEnd"/>
          </w:p>
        </w:tc>
        <w:tc>
          <w:tcPr>
            <w:tcW w:w="1964" w:type="dxa"/>
          </w:tcPr>
          <w:p w14:paraId="1CBB6C76" w14:textId="77777777" w:rsidR="00F57476" w:rsidRPr="00FA5E5F" w:rsidRDefault="006F3D4C" w:rsidP="00FA5E5F">
            <w:pPr>
              <w:keepNext/>
              <w:keepLines/>
              <w:spacing w:line="300" w:lineRule="atLeast"/>
              <w:rPr>
                <w:rFonts w:ascii="Arial" w:hAnsi="Arial" w:cs="Arial"/>
                <w:sz w:val="21"/>
                <w:szCs w:val="21"/>
              </w:rPr>
            </w:pPr>
            <w:r w:rsidRPr="00FA5E5F">
              <w:rPr>
                <w:rFonts w:ascii="Arial" w:hAnsi="Arial" w:cs="Arial"/>
                <w:sz w:val="21"/>
                <w:szCs w:val="21"/>
              </w:rPr>
              <w:t>See Guidance on Submissions paragraphs 160 to 162.</w:t>
            </w:r>
          </w:p>
        </w:tc>
      </w:tr>
      <w:tr w:rsidR="00FA5E5F" w:rsidRPr="00FA5E5F" w14:paraId="7B44BF01" w14:textId="77777777" w:rsidTr="004C5F16">
        <w:tc>
          <w:tcPr>
            <w:tcW w:w="2255" w:type="dxa"/>
          </w:tcPr>
          <w:p w14:paraId="7931AC09" w14:textId="77777777" w:rsidR="00F57476" w:rsidRPr="00FA5E5F" w:rsidRDefault="00F57476" w:rsidP="00FA5E5F">
            <w:pPr>
              <w:keepNext/>
              <w:keepLines/>
              <w:spacing w:line="300" w:lineRule="atLeast"/>
              <w:rPr>
                <w:rFonts w:ascii="Arial" w:hAnsi="Arial" w:cs="Arial"/>
                <w:sz w:val="21"/>
                <w:szCs w:val="21"/>
              </w:rPr>
            </w:pPr>
            <w:proofErr w:type="spellStart"/>
            <w:r w:rsidRPr="00FA5E5F">
              <w:rPr>
                <w:rFonts w:ascii="Arial" w:hAnsi="Arial" w:cs="Arial"/>
                <w:sz w:val="21"/>
                <w:szCs w:val="21"/>
              </w:rPr>
              <w:t>tariffBand</w:t>
            </w:r>
            <w:proofErr w:type="spellEnd"/>
          </w:p>
        </w:tc>
        <w:tc>
          <w:tcPr>
            <w:tcW w:w="1900" w:type="dxa"/>
          </w:tcPr>
          <w:p w14:paraId="01A1C7B0"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Number</w:t>
            </w:r>
          </w:p>
        </w:tc>
        <w:tc>
          <w:tcPr>
            <w:tcW w:w="2897" w:type="dxa"/>
          </w:tcPr>
          <w:p w14:paraId="36766C80"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Between 0 and 3</w:t>
            </w:r>
          </w:p>
        </w:tc>
        <w:tc>
          <w:tcPr>
            <w:tcW w:w="1964" w:type="dxa"/>
          </w:tcPr>
          <w:p w14:paraId="782D41DD" w14:textId="257D11F5"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 xml:space="preserve">Should map to the rows </w:t>
            </w:r>
            <w:r w:rsidR="006F3D4C" w:rsidRPr="00FA5E5F">
              <w:rPr>
                <w:rFonts w:ascii="Arial" w:hAnsi="Arial" w:cs="Arial"/>
                <w:sz w:val="21"/>
                <w:szCs w:val="21"/>
              </w:rPr>
              <w:t xml:space="preserve">of Table 1 or Table 2 </w:t>
            </w:r>
            <w:r w:rsidRPr="00FA5E5F">
              <w:rPr>
                <w:rFonts w:ascii="Arial" w:hAnsi="Arial" w:cs="Arial"/>
                <w:sz w:val="21"/>
                <w:szCs w:val="21"/>
              </w:rPr>
              <w:t xml:space="preserve">in the annex L of the </w:t>
            </w:r>
            <w:r w:rsidR="006F3D4C" w:rsidRPr="00FA5E5F">
              <w:rPr>
                <w:rFonts w:ascii="Arial" w:hAnsi="Arial" w:cs="Arial"/>
                <w:sz w:val="21"/>
                <w:szCs w:val="21"/>
              </w:rPr>
              <w:t>G</w:t>
            </w:r>
            <w:r w:rsidRPr="00FA5E5F">
              <w:rPr>
                <w:rFonts w:ascii="Arial" w:hAnsi="Arial" w:cs="Arial"/>
                <w:sz w:val="21"/>
                <w:szCs w:val="21"/>
              </w:rPr>
              <w:t xml:space="preserve">uidance on </w:t>
            </w:r>
            <w:r w:rsidR="006F3D4C" w:rsidRPr="00FA5E5F">
              <w:rPr>
                <w:rFonts w:ascii="Arial" w:hAnsi="Arial" w:cs="Arial"/>
                <w:sz w:val="21"/>
                <w:szCs w:val="21"/>
              </w:rPr>
              <w:t>S</w:t>
            </w:r>
            <w:r w:rsidRPr="00FA5E5F">
              <w:rPr>
                <w:rFonts w:ascii="Arial" w:hAnsi="Arial" w:cs="Arial"/>
                <w:sz w:val="21"/>
                <w:szCs w:val="21"/>
              </w:rPr>
              <w:t xml:space="preserve">ubmissions for the circumstance being claimed. </w:t>
            </w:r>
          </w:p>
        </w:tc>
      </w:tr>
      <w:tr w:rsidR="00FA5E5F" w:rsidRPr="00FA5E5F" w14:paraId="7CFD5B02" w14:textId="77777777" w:rsidTr="004C5F16">
        <w:tc>
          <w:tcPr>
            <w:tcW w:w="2255" w:type="dxa"/>
          </w:tcPr>
          <w:p w14:paraId="17609628" w14:textId="28ADBB8D" w:rsidR="00F57476" w:rsidRPr="00FA5E5F" w:rsidRDefault="00496375" w:rsidP="00FA5E5F">
            <w:pPr>
              <w:keepNext/>
              <w:keepLines/>
              <w:spacing w:line="300" w:lineRule="atLeast"/>
              <w:rPr>
                <w:rFonts w:ascii="Arial" w:hAnsi="Arial" w:cs="Arial"/>
                <w:sz w:val="21"/>
                <w:szCs w:val="21"/>
              </w:rPr>
            </w:pPr>
            <w:proofErr w:type="spellStart"/>
            <w:r w:rsidRPr="00A833D3">
              <w:rPr>
                <w:rFonts w:ascii="Arial" w:hAnsi="Arial" w:cs="Arial"/>
                <w:sz w:val="21"/>
                <w:szCs w:val="21"/>
                <w:highlight w:val="yellow"/>
              </w:rPr>
              <w:t>supportingInformation</w:t>
            </w:r>
            <w:proofErr w:type="spellEnd"/>
          </w:p>
        </w:tc>
        <w:tc>
          <w:tcPr>
            <w:tcW w:w="1900" w:type="dxa"/>
          </w:tcPr>
          <w:p w14:paraId="6F6D3BB1"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4C97FA39"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Maximum length 7,500 characters</w:t>
            </w:r>
          </w:p>
        </w:tc>
        <w:tc>
          <w:tcPr>
            <w:tcW w:w="1964" w:type="dxa"/>
          </w:tcPr>
          <w:p w14:paraId="7D673F89" w14:textId="611B3356" w:rsidR="00F57476" w:rsidRPr="00FA5E5F" w:rsidRDefault="006F3D4C" w:rsidP="00FA5E5F">
            <w:pPr>
              <w:keepNext/>
              <w:keepLines/>
              <w:spacing w:line="300" w:lineRule="atLeast"/>
              <w:rPr>
                <w:rFonts w:ascii="Arial" w:hAnsi="Arial" w:cs="Arial"/>
                <w:sz w:val="21"/>
                <w:szCs w:val="21"/>
              </w:rPr>
            </w:pPr>
            <w:r w:rsidRPr="00FA5E5F">
              <w:rPr>
                <w:rFonts w:ascii="Arial" w:hAnsi="Arial" w:cs="Arial"/>
                <w:sz w:val="21"/>
                <w:szCs w:val="21"/>
              </w:rPr>
              <w:t>See Guidance on Submissions paragraph 19</w:t>
            </w:r>
            <w:r w:rsidR="00CE5558">
              <w:rPr>
                <w:rFonts w:ascii="Arial" w:hAnsi="Arial" w:cs="Arial"/>
                <w:sz w:val="21"/>
                <w:szCs w:val="21"/>
              </w:rPr>
              <w:t>3</w:t>
            </w:r>
            <w:r w:rsidRPr="00FA5E5F">
              <w:rPr>
                <w:rFonts w:ascii="Arial" w:hAnsi="Arial" w:cs="Arial"/>
                <w:sz w:val="21"/>
                <w:szCs w:val="21"/>
              </w:rPr>
              <w:t>.</w:t>
            </w:r>
          </w:p>
        </w:tc>
      </w:tr>
    </w:tbl>
    <w:p w14:paraId="1E995FD4" w14:textId="77777777" w:rsidR="00F57476" w:rsidRPr="00FA5E5F" w:rsidRDefault="00F57476" w:rsidP="00FA5E5F">
      <w:pPr>
        <w:spacing w:after="0" w:line="300" w:lineRule="atLeast"/>
        <w:rPr>
          <w:rFonts w:ascii="Arial" w:hAnsi="Arial" w:cs="Arial"/>
          <w:sz w:val="21"/>
          <w:szCs w:val="21"/>
        </w:rPr>
      </w:pPr>
    </w:p>
    <w:p w14:paraId="7CFE047B" w14:textId="074899D4" w:rsidR="00814ACD" w:rsidRPr="00CE5558" w:rsidRDefault="0029629F" w:rsidP="00FA5E5F">
      <w:pPr>
        <w:pStyle w:val="Heading3"/>
        <w:spacing w:before="0" w:line="300" w:lineRule="atLeast"/>
        <w:rPr>
          <w:rFonts w:ascii="Arial" w:hAnsi="Arial" w:cs="Arial"/>
          <w:b/>
          <w:color w:val="auto"/>
          <w:sz w:val="22"/>
          <w:szCs w:val="22"/>
        </w:rPr>
      </w:pPr>
      <w:r>
        <w:rPr>
          <w:rFonts w:ascii="Arial" w:hAnsi="Arial" w:cs="Arial"/>
          <w:b/>
          <w:color w:val="auto"/>
          <w:sz w:val="22"/>
          <w:szCs w:val="22"/>
        </w:rPr>
        <w:lastRenderedPageBreak/>
        <w:t>Unit rationale statement</w:t>
      </w:r>
    </w:p>
    <w:tbl>
      <w:tblPr>
        <w:tblStyle w:val="TableGrid"/>
        <w:tblW w:w="0" w:type="auto"/>
        <w:tblLook w:val="04A0" w:firstRow="1" w:lastRow="0" w:firstColumn="1" w:lastColumn="0" w:noHBand="0" w:noVBand="1"/>
      </w:tblPr>
      <w:tblGrid>
        <w:gridCol w:w="2400"/>
        <w:gridCol w:w="1900"/>
        <w:gridCol w:w="2897"/>
        <w:gridCol w:w="1964"/>
      </w:tblGrid>
      <w:tr w:rsidR="00FA5E5F" w:rsidRPr="00FA5E5F" w14:paraId="7D5A4DE7" w14:textId="77777777" w:rsidTr="004C5F16">
        <w:tc>
          <w:tcPr>
            <w:tcW w:w="2255" w:type="dxa"/>
          </w:tcPr>
          <w:p w14:paraId="37FED2ED" w14:textId="77777777" w:rsidR="00F57476" w:rsidRPr="00CE5558" w:rsidRDefault="00F57476" w:rsidP="00FA5E5F">
            <w:pPr>
              <w:keepNext/>
              <w:keepLines/>
              <w:spacing w:line="300" w:lineRule="atLeast"/>
              <w:rPr>
                <w:rFonts w:ascii="Arial" w:hAnsi="Arial" w:cs="Arial"/>
                <w:b/>
                <w:sz w:val="21"/>
                <w:szCs w:val="21"/>
              </w:rPr>
            </w:pPr>
            <w:r w:rsidRPr="00CE5558">
              <w:rPr>
                <w:rFonts w:ascii="Arial" w:hAnsi="Arial" w:cs="Arial"/>
                <w:b/>
                <w:sz w:val="21"/>
                <w:szCs w:val="21"/>
              </w:rPr>
              <w:t>Field name</w:t>
            </w:r>
          </w:p>
        </w:tc>
        <w:tc>
          <w:tcPr>
            <w:tcW w:w="1900" w:type="dxa"/>
          </w:tcPr>
          <w:p w14:paraId="45EEABD5" w14:textId="77777777" w:rsidR="00F57476" w:rsidRPr="00CE5558" w:rsidRDefault="00F57476" w:rsidP="00FA5E5F">
            <w:pPr>
              <w:keepNext/>
              <w:keepLines/>
              <w:spacing w:line="300" w:lineRule="atLeast"/>
              <w:rPr>
                <w:rFonts w:ascii="Arial" w:hAnsi="Arial" w:cs="Arial"/>
                <w:b/>
                <w:sz w:val="21"/>
                <w:szCs w:val="21"/>
              </w:rPr>
            </w:pPr>
            <w:r w:rsidRPr="00CE5558">
              <w:rPr>
                <w:rFonts w:ascii="Arial" w:hAnsi="Arial" w:cs="Arial"/>
                <w:b/>
                <w:sz w:val="21"/>
                <w:szCs w:val="21"/>
              </w:rPr>
              <w:t>Type</w:t>
            </w:r>
          </w:p>
        </w:tc>
        <w:tc>
          <w:tcPr>
            <w:tcW w:w="2897" w:type="dxa"/>
          </w:tcPr>
          <w:p w14:paraId="7042ED22" w14:textId="77777777" w:rsidR="00F57476" w:rsidRPr="00CE5558" w:rsidRDefault="00F57476" w:rsidP="00FA5E5F">
            <w:pPr>
              <w:keepNext/>
              <w:keepLines/>
              <w:spacing w:line="300" w:lineRule="atLeast"/>
              <w:rPr>
                <w:rFonts w:ascii="Arial" w:hAnsi="Arial" w:cs="Arial"/>
                <w:b/>
                <w:sz w:val="21"/>
                <w:szCs w:val="21"/>
              </w:rPr>
            </w:pPr>
            <w:r w:rsidRPr="00CE5558">
              <w:rPr>
                <w:rFonts w:ascii="Arial" w:hAnsi="Arial" w:cs="Arial"/>
                <w:b/>
                <w:sz w:val="21"/>
                <w:szCs w:val="21"/>
              </w:rPr>
              <w:t>Restrictions</w:t>
            </w:r>
          </w:p>
        </w:tc>
        <w:tc>
          <w:tcPr>
            <w:tcW w:w="1964" w:type="dxa"/>
          </w:tcPr>
          <w:p w14:paraId="52901AA0" w14:textId="77777777" w:rsidR="00F57476" w:rsidRPr="00CE5558" w:rsidRDefault="00F57476" w:rsidP="00FA5E5F">
            <w:pPr>
              <w:keepNext/>
              <w:keepLines/>
              <w:spacing w:line="300" w:lineRule="atLeast"/>
              <w:rPr>
                <w:rFonts w:ascii="Arial" w:hAnsi="Arial" w:cs="Arial"/>
                <w:b/>
                <w:sz w:val="21"/>
                <w:szCs w:val="21"/>
              </w:rPr>
            </w:pPr>
            <w:r w:rsidRPr="00CE5558">
              <w:rPr>
                <w:rFonts w:ascii="Arial" w:hAnsi="Arial" w:cs="Arial"/>
                <w:b/>
                <w:sz w:val="21"/>
                <w:szCs w:val="21"/>
              </w:rPr>
              <w:t>Comments</w:t>
            </w:r>
          </w:p>
        </w:tc>
      </w:tr>
      <w:tr w:rsidR="00F57476" w:rsidRPr="00FA5E5F" w14:paraId="7489D2D4" w14:textId="77777777" w:rsidTr="004C5F16">
        <w:tc>
          <w:tcPr>
            <w:tcW w:w="2255" w:type="dxa"/>
          </w:tcPr>
          <w:p w14:paraId="0C6B98B2" w14:textId="666FD1AC" w:rsidR="004D66DD" w:rsidRPr="00FA5E5F" w:rsidRDefault="004D66DD" w:rsidP="004D66DD">
            <w:pPr>
              <w:keepNext/>
              <w:keepLines/>
              <w:spacing w:line="300" w:lineRule="atLeast"/>
              <w:rPr>
                <w:rFonts w:ascii="Arial" w:hAnsi="Arial" w:cs="Arial"/>
                <w:sz w:val="21"/>
                <w:szCs w:val="21"/>
              </w:rPr>
            </w:pPr>
            <w:proofErr w:type="spellStart"/>
            <w:r w:rsidRPr="00A833D3">
              <w:rPr>
                <w:rFonts w:ascii="Arial" w:hAnsi="Arial" w:cs="Arial"/>
                <w:sz w:val="21"/>
                <w:szCs w:val="21"/>
                <w:highlight w:val="yellow"/>
              </w:rPr>
              <w:t>unitRationaleStatement</w:t>
            </w:r>
            <w:proofErr w:type="spellEnd"/>
          </w:p>
        </w:tc>
        <w:tc>
          <w:tcPr>
            <w:tcW w:w="1900" w:type="dxa"/>
          </w:tcPr>
          <w:p w14:paraId="16CDAF38"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String</w:t>
            </w:r>
          </w:p>
        </w:tc>
        <w:tc>
          <w:tcPr>
            <w:tcW w:w="2897" w:type="dxa"/>
          </w:tcPr>
          <w:p w14:paraId="6BC7C6EA" w14:textId="77777777" w:rsidR="00F57476" w:rsidRPr="00FA5E5F" w:rsidRDefault="00F57476" w:rsidP="00FA5E5F">
            <w:pPr>
              <w:keepNext/>
              <w:keepLines/>
              <w:spacing w:line="300" w:lineRule="atLeast"/>
              <w:rPr>
                <w:rFonts w:ascii="Arial" w:hAnsi="Arial" w:cs="Arial"/>
                <w:sz w:val="21"/>
                <w:szCs w:val="21"/>
              </w:rPr>
            </w:pPr>
            <w:r w:rsidRPr="00FA5E5F">
              <w:rPr>
                <w:rFonts w:ascii="Arial" w:hAnsi="Arial" w:cs="Arial"/>
                <w:sz w:val="21"/>
                <w:szCs w:val="21"/>
              </w:rPr>
              <w:t>Maximum length 7,500 characters</w:t>
            </w:r>
          </w:p>
        </w:tc>
        <w:tc>
          <w:tcPr>
            <w:tcW w:w="1964" w:type="dxa"/>
          </w:tcPr>
          <w:p w14:paraId="6A26FB76" w14:textId="6B8D4A13" w:rsidR="00F57476" w:rsidRPr="00FA5E5F" w:rsidRDefault="00B403CC" w:rsidP="00FA5E5F">
            <w:pPr>
              <w:keepNext/>
              <w:keepLines/>
              <w:spacing w:line="300" w:lineRule="atLeast"/>
              <w:rPr>
                <w:rFonts w:ascii="Arial" w:hAnsi="Arial" w:cs="Arial"/>
                <w:sz w:val="21"/>
                <w:szCs w:val="21"/>
              </w:rPr>
            </w:pPr>
            <w:r w:rsidRPr="00FA5E5F">
              <w:rPr>
                <w:rFonts w:ascii="Arial" w:hAnsi="Arial" w:cs="Arial"/>
                <w:sz w:val="21"/>
                <w:szCs w:val="21"/>
              </w:rPr>
              <w:t>See Guidance on Submissions paragraph 17</w:t>
            </w:r>
            <w:r w:rsidR="00CE5558">
              <w:rPr>
                <w:rFonts w:ascii="Arial" w:hAnsi="Arial" w:cs="Arial"/>
                <w:sz w:val="21"/>
                <w:szCs w:val="21"/>
              </w:rPr>
              <w:t>7</w:t>
            </w:r>
            <w:r w:rsidRPr="00FA5E5F">
              <w:rPr>
                <w:rFonts w:ascii="Arial" w:hAnsi="Arial" w:cs="Arial"/>
                <w:sz w:val="21"/>
                <w:szCs w:val="21"/>
              </w:rPr>
              <w:t>.</w:t>
            </w:r>
          </w:p>
        </w:tc>
      </w:tr>
    </w:tbl>
    <w:p w14:paraId="6669FD9C" w14:textId="77777777" w:rsidR="00F57476" w:rsidRPr="00FA5E5F" w:rsidRDefault="00F57476" w:rsidP="00FA5E5F">
      <w:pPr>
        <w:spacing w:after="0" w:line="300" w:lineRule="atLeast"/>
        <w:rPr>
          <w:rFonts w:ascii="Arial" w:hAnsi="Arial" w:cs="Arial"/>
          <w:sz w:val="21"/>
          <w:szCs w:val="21"/>
        </w:rPr>
      </w:pPr>
    </w:p>
    <w:p w14:paraId="78C10DBE" w14:textId="2C8360D3" w:rsidR="00473CA5" w:rsidRDefault="00473CA5">
      <w:pPr>
        <w:rPr>
          <w:rFonts w:ascii="Arial" w:hAnsi="Arial" w:cs="Arial"/>
          <w:sz w:val="21"/>
          <w:szCs w:val="21"/>
        </w:rPr>
      </w:pPr>
      <w:r>
        <w:rPr>
          <w:rFonts w:ascii="Arial" w:hAnsi="Arial" w:cs="Arial"/>
          <w:sz w:val="21"/>
          <w:szCs w:val="21"/>
        </w:rPr>
        <w:br w:type="page"/>
      </w:r>
    </w:p>
    <w:p w14:paraId="563B03B4" w14:textId="6693DC37" w:rsidR="00473CA5" w:rsidRDefault="00473CA5" w:rsidP="00FA5E5F">
      <w:pPr>
        <w:spacing w:after="0" w:line="300" w:lineRule="atLeast"/>
        <w:rPr>
          <w:rFonts w:ascii="Arial" w:hAnsi="Arial" w:cs="Arial"/>
          <w:b/>
          <w:sz w:val="28"/>
          <w:szCs w:val="28"/>
        </w:rPr>
      </w:pPr>
      <w:r>
        <w:rPr>
          <w:rFonts w:ascii="Arial" w:hAnsi="Arial" w:cs="Arial"/>
          <w:b/>
          <w:sz w:val="28"/>
          <w:szCs w:val="28"/>
        </w:rPr>
        <w:lastRenderedPageBreak/>
        <w:t>Annex A – Income sources</w:t>
      </w:r>
    </w:p>
    <w:p w14:paraId="517408D7" w14:textId="6B83F84B" w:rsidR="00473CA5" w:rsidRDefault="00473CA5" w:rsidP="00FA5E5F">
      <w:pPr>
        <w:spacing w:after="0" w:line="300" w:lineRule="atLeast"/>
        <w:rPr>
          <w:rFonts w:ascii="Arial" w:hAnsi="Arial" w:cs="Arial"/>
          <w:b/>
          <w:sz w:val="28"/>
          <w:szCs w:val="28"/>
        </w:rPr>
      </w:pPr>
    </w:p>
    <w:tbl>
      <w:tblPr>
        <w:tblStyle w:val="TableGrid"/>
        <w:tblW w:w="0" w:type="auto"/>
        <w:tblLook w:val="04A0" w:firstRow="1" w:lastRow="0" w:firstColumn="1" w:lastColumn="0" w:noHBand="0" w:noVBand="1"/>
      </w:tblPr>
      <w:tblGrid>
        <w:gridCol w:w="450"/>
        <w:gridCol w:w="1919"/>
        <w:gridCol w:w="993"/>
        <w:gridCol w:w="1120"/>
        <w:gridCol w:w="1066"/>
        <w:gridCol w:w="1213"/>
        <w:gridCol w:w="1213"/>
        <w:gridCol w:w="1213"/>
      </w:tblGrid>
      <w:tr w:rsidR="00473CA5" w14:paraId="7ECBDDD4" w14:textId="77777777" w:rsidTr="000B454F">
        <w:tc>
          <w:tcPr>
            <w:tcW w:w="2198" w:type="dxa"/>
            <w:gridSpan w:val="2"/>
            <w:vMerge w:val="restart"/>
          </w:tcPr>
          <w:p w14:paraId="5A571B15" w14:textId="35CD94A4" w:rsidR="00473CA5" w:rsidRDefault="00473CA5" w:rsidP="00FA5E5F">
            <w:pPr>
              <w:spacing w:line="300" w:lineRule="atLeast"/>
              <w:rPr>
                <w:rFonts w:ascii="Arial" w:hAnsi="Arial" w:cs="Arial"/>
                <w:sz w:val="21"/>
                <w:szCs w:val="21"/>
              </w:rPr>
            </w:pPr>
            <w:r>
              <w:rPr>
                <w:rFonts w:ascii="Arial" w:hAnsi="Arial" w:cs="Arial"/>
                <w:sz w:val="21"/>
                <w:szCs w:val="21"/>
              </w:rPr>
              <w:t>Source</w:t>
            </w:r>
          </w:p>
        </w:tc>
        <w:tc>
          <w:tcPr>
            <w:tcW w:w="6818" w:type="dxa"/>
            <w:gridSpan w:val="6"/>
          </w:tcPr>
          <w:p w14:paraId="373B7387" w14:textId="5284C152" w:rsidR="00473CA5" w:rsidRDefault="00A7231B" w:rsidP="00FA5E5F">
            <w:pPr>
              <w:spacing w:line="300" w:lineRule="atLeast"/>
              <w:rPr>
                <w:rFonts w:ascii="Arial" w:hAnsi="Arial" w:cs="Arial"/>
                <w:sz w:val="21"/>
                <w:szCs w:val="21"/>
              </w:rPr>
            </w:pPr>
            <w:r>
              <w:rPr>
                <w:rFonts w:ascii="Arial" w:hAnsi="Arial" w:cs="Arial"/>
                <w:sz w:val="21"/>
                <w:szCs w:val="21"/>
              </w:rPr>
              <w:t>Column numbers by year as in HESA templates</w:t>
            </w:r>
          </w:p>
        </w:tc>
      </w:tr>
      <w:tr w:rsidR="00473CA5" w14:paraId="63AB3CE2" w14:textId="77777777" w:rsidTr="000B454F">
        <w:tc>
          <w:tcPr>
            <w:tcW w:w="2198" w:type="dxa"/>
            <w:gridSpan w:val="2"/>
            <w:vMerge/>
          </w:tcPr>
          <w:p w14:paraId="2D74C119" w14:textId="742475F1" w:rsidR="00473CA5" w:rsidRDefault="00473CA5" w:rsidP="00FA5E5F">
            <w:pPr>
              <w:spacing w:line="300" w:lineRule="atLeast"/>
              <w:rPr>
                <w:rFonts w:ascii="Arial" w:hAnsi="Arial" w:cs="Arial"/>
                <w:sz w:val="21"/>
                <w:szCs w:val="21"/>
              </w:rPr>
            </w:pPr>
          </w:p>
        </w:tc>
        <w:tc>
          <w:tcPr>
            <w:tcW w:w="993" w:type="dxa"/>
          </w:tcPr>
          <w:p w14:paraId="7320B6D1" w14:textId="2314851F" w:rsidR="00473CA5" w:rsidRDefault="000B454F" w:rsidP="00FA5E5F">
            <w:pPr>
              <w:spacing w:line="300" w:lineRule="atLeast"/>
              <w:rPr>
                <w:rFonts w:ascii="Arial" w:hAnsi="Arial" w:cs="Arial"/>
                <w:sz w:val="21"/>
                <w:szCs w:val="21"/>
              </w:rPr>
            </w:pPr>
            <w:r>
              <w:rPr>
                <w:rFonts w:ascii="Arial" w:hAnsi="Arial" w:cs="Arial"/>
                <w:sz w:val="21"/>
                <w:szCs w:val="21"/>
              </w:rPr>
              <w:t>2013-14</w:t>
            </w:r>
          </w:p>
        </w:tc>
        <w:tc>
          <w:tcPr>
            <w:tcW w:w="1120" w:type="dxa"/>
          </w:tcPr>
          <w:p w14:paraId="49126EDB" w14:textId="44B3FE2F" w:rsidR="00473CA5" w:rsidRDefault="000B454F" w:rsidP="00FA5E5F">
            <w:pPr>
              <w:spacing w:line="300" w:lineRule="atLeast"/>
              <w:rPr>
                <w:rFonts w:ascii="Arial" w:hAnsi="Arial" w:cs="Arial"/>
                <w:sz w:val="21"/>
                <w:szCs w:val="21"/>
              </w:rPr>
            </w:pPr>
            <w:r>
              <w:rPr>
                <w:rFonts w:ascii="Arial" w:hAnsi="Arial" w:cs="Arial"/>
                <w:sz w:val="21"/>
                <w:szCs w:val="21"/>
              </w:rPr>
              <w:t>2014-15</w:t>
            </w:r>
          </w:p>
        </w:tc>
        <w:tc>
          <w:tcPr>
            <w:tcW w:w="1066" w:type="dxa"/>
          </w:tcPr>
          <w:p w14:paraId="63339602" w14:textId="531E51E5" w:rsidR="00473CA5" w:rsidRDefault="000B454F" w:rsidP="00FA5E5F">
            <w:pPr>
              <w:spacing w:line="300" w:lineRule="atLeast"/>
              <w:rPr>
                <w:rFonts w:ascii="Arial" w:hAnsi="Arial" w:cs="Arial"/>
                <w:sz w:val="21"/>
                <w:szCs w:val="21"/>
              </w:rPr>
            </w:pPr>
            <w:r>
              <w:rPr>
                <w:rFonts w:ascii="Arial" w:hAnsi="Arial" w:cs="Arial"/>
                <w:sz w:val="21"/>
                <w:szCs w:val="21"/>
              </w:rPr>
              <w:t>2015-16</w:t>
            </w:r>
          </w:p>
        </w:tc>
        <w:tc>
          <w:tcPr>
            <w:tcW w:w="1213" w:type="dxa"/>
          </w:tcPr>
          <w:p w14:paraId="4D0EAB62" w14:textId="7FA73631" w:rsidR="00473CA5" w:rsidRDefault="000B454F" w:rsidP="00FA5E5F">
            <w:pPr>
              <w:spacing w:line="300" w:lineRule="atLeast"/>
              <w:rPr>
                <w:rFonts w:ascii="Arial" w:hAnsi="Arial" w:cs="Arial"/>
                <w:sz w:val="21"/>
                <w:szCs w:val="21"/>
              </w:rPr>
            </w:pPr>
            <w:r>
              <w:rPr>
                <w:rFonts w:ascii="Arial" w:hAnsi="Arial" w:cs="Arial"/>
                <w:sz w:val="21"/>
                <w:szCs w:val="21"/>
              </w:rPr>
              <w:t>2016-17</w:t>
            </w:r>
          </w:p>
        </w:tc>
        <w:tc>
          <w:tcPr>
            <w:tcW w:w="1213" w:type="dxa"/>
          </w:tcPr>
          <w:p w14:paraId="46D1B494" w14:textId="0C816EDD" w:rsidR="00473CA5" w:rsidRDefault="000B454F" w:rsidP="00FA5E5F">
            <w:pPr>
              <w:spacing w:line="300" w:lineRule="atLeast"/>
              <w:rPr>
                <w:rFonts w:ascii="Arial" w:hAnsi="Arial" w:cs="Arial"/>
                <w:sz w:val="21"/>
                <w:szCs w:val="21"/>
              </w:rPr>
            </w:pPr>
            <w:r>
              <w:rPr>
                <w:rFonts w:ascii="Arial" w:hAnsi="Arial" w:cs="Arial"/>
                <w:sz w:val="21"/>
                <w:szCs w:val="21"/>
              </w:rPr>
              <w:t>2017-18</w:t>
            </w:r>
          </w:p>
        </w:tc>
        <w:tc>
          <w:tcPr>
            <w:tcW w:w="1213" w:type="dxa"/>
          </w:tcPr>
          <w:p w14:paraId="760973C5" w14:textId="31FEB3BF" w:rsidR="00473CA5" w:rsidRDefault="000B454F" w:rsidP="00FA5E5F">
            <w:pPr>
              <w:spacing w:line="300" w:lineRule="atLeast"/>
              <w:rPr>
                <w:rFonts w:ascii="Arial" w:hAnsi="Arial" w:cs="Arial"/>
                <w:sz w:val="21"/>
                <w:szCs w:val="21"/>
              </w:rPr>
            </w:pPr>
            <w:r>
              <w:rPr>
                <w:rFonts w:ascii="Arial" w:hAnsi="Arial" w:cs="Arial"/>
                <w:sz w:val="21"/>
                <w:szCs w:val="21"/>
              </w:rPr>
              <w:t>2018-19</w:t>
            </w:r>
          </w:p>
        </w:tc>
      </w:tr>
      <w:tr w:rsidR="000B454F" w14:paraId="779D0C43" w14:textId="77777777" w:rsidTr="000B454F">
        <w:tc>
          <w:tcPr>
            <w:tcW w:w="279" w:type="dxa"/>
          </w:tcPr>
          <w:p w14:paraId="169313C7" w14:textId="0D6D22E5" w:rsidR="000B454F" w:rsidRDefault="000B454F" w:rsidP="00FA5E5F">
            <w:pPr>
              <w:spacing w:line="300" w:lineRule="atLeast"/>
              <w:rPr>
                <w:rFonts w:ascii="Arial" w:hAnsi="Arial" w:cs="Arial"/>
                <w:sz w:val="21"/>
                <w:szCs w:val="21"/>
              </w:rPr>
            </w:pPr>
            <w:r>
              <w:rPr>
                <w:rFonts w:ascii="Arial" w:hAnsi="Arial" w:cs="Arial"/>
                <w:sz w:val="21"/>
                <w:szCs w:val="21"/>
              </w:rPr>
              <w:t>1</w:t>
            </w:r>
          </w:p>
        </w:tc>
        <w:tc>
          <w:tcPr>
            <w:tcW w:w="1919" w:type="dxa"/>
          </w:tcPr>
          <w:p w14:paraId="7D1FA3D8" w14:textId="1F6B3FF6" w:rsidR="000B454F" w:rsidRDefault="000B454F" w:rsidP="00FA5E5F">
            <w:pPr>
              <w:spacing w:line="300" w:lineRule="atLeast"/>
              <w:rPr>
                <w:rFonts w:ascii="Arial" w:hAnsi="Arial" w:cs="Arial"/>
                <w:sz w:val="21"/>
                <w:szCs w:val="21"/>
              </w:rPr>
            </w:pPr>
            <w:r>
              <w:rPr>
                <w:rFonts w:ascii="Arial" w:hAnsi="Arial" w:cs="Arial"/>
                <w:sz w:val="21"/>
                <w:szCs w:val="21"/>
              </w:rPr>
              <w:t>BEIS Research Councils, The Royal Society, British Academy and The Royal Society of Edinburgh</w:t>
            </w:r>
          </w:p>
        </w:tc>
        <w:tc>
          <w:tcPr>
            <w:tcW w:w="993" w:type="dxa"/>
          </w:tcPr>
          <w:p w14:paraId="41DD8650" w14:textId="32D38773" w:rsidR="000B454F" w:rsidRDefault="00A7231B" w:rsidP="00FA5E5F">
            <w:pPr>
              <w:spacing w:line="300" w:lineRule="atLeast"/>
              <w:rPr>
                <w:rFonts w:ascii="Arial" w:hAnsi="Arial" w:cs="Arial"/>
                <w:sz w:val="21"/>
                <w:szCs w:val="21"/>
              </w:rPr>
            </w:pPr>
            <w:r>
              <w:rPr>
                <w:rFonts w:ascii="Arial" w:hAnsi="Arial" w:cs="Arial"/>
                <w:sz w:val="21"/>
                <w:szCs w:val="21"/>
              </w:rPr>
              <w:t>C1</w:t>
            </w:r>
          </w:p>
        </w:tc>
        <w:tc>
          <w:tcPr>
            <w:tcW w:w="1120" w:type="dxa"/>
          </w:tcPr>
          <w:p w14:paraId="6A7673D1" w14:textId="365DB12D" w:rsidR="000B454F" w:rsidRDefault="00A7231B" w:rsidP="00FA5E5F">
            <w:pPr>
              <w:spacing w:line="300" w:lineRule="atLeast"/>
              <w:rPr>
                <w:rFonts w:ascii="Arial" w:hAnsi="Arial" w:cs="Arial"/>
                <w:sz w:val="21"/>
                <w:szCs w:val="21"/>
              </w:rPr>
            </w:pPr>
            <w:r>
              <w:rPr>
                <w:rFonts w:ascii="Arial" w:hAnsi="Arial" w:cs="Arial"/>
                <w:sz w:val="21"/>
                <w:szCs w:val="21"/>
              </w:rPr>
              <w:t>C1</w:t>
            </w:r>
          </w:p>
        </w:tc>
        <w:tc>
          <w:tcPr>
            <w:tcW w:w="1066" w:type="dxa"/>
          </w:tcPr>
          <w:p w14:paraId="5D460113" w14:textId="14E58DD1" w:rsidR="000B454F" w:rsidRDefault="00A7231B" w:rsidP="00FA5E5F">
            <w:pPr>
              <w:spacing w:line="300" w:lineRule="atLeast"/>
              <w:rPr>
                <w:rFonts w:ascii="Arial" w:hAnsi="Arial" w:cs="Arial"/>
                <w:sz w:val="21"/>
                <w:szCs w:val="21"/>
              </w:rPr>
            </w:pPr>
            <w:r>
              <w:rPr>
                <w:rFonts w:ascii="Arial" w:hAnsi="Arial" w:cs="Arial"/>
                <w:sz w:val="21"/>
                <w:szCs w:val="21"/>
              </w:rPr>
              <w:t>C1i</w:t>
            </w:r>
          </w:p>
        </w:tc>
        <w:tc>
          <w:tcPr>
            <w:tcW w:w="1213" w:type="dxa"/>
          </w:tcPr>
          <w:p w14:paraId="61A4222C" w14:textId="5D3D90F2" w:rsidR="000B454F" w:rsidRDefault="00A7231B" w:rsidP="00FA5E5F">
            <w:pPr>
              <w:spacing w:line="300" w:lineRule="atLeast"/>
              <w:rPr>
                <w:rFonts w:ascii="Arial" w:hAnsi="Arial" w:cs="Arial"/>
                <w:sz w:val="21"/>
                <w:szCs w:val="21"/>
              </w:rPr>
            </w:pPr>
            <w:r>
              <w:rPr>
                <w:rFonts w:ascii="Arial" w:hAnsi="Arial" w:cs="Arial"/>
                <w:sz w:val="21"/>
                <w:szCs w:val="21"/>
              </w:rPr>
              <w:t>C1i</w:t>
            </w:r>
          </w:p>
        </w:tc>
        <w:tc>
          <w:tcPr>
            <w:tcW w:w="1213" w:type="dxa"/>
          </w:tcPr>
          <w:p w14:paraId="70BFDDE1" w14:textId="4175CAB8" w:rsidR="000B454F" w:rsidRDefault="00A7231B" w:rsidP="00FA5E5F">
            <w:pPr>
              <w:spacing w:line="300" w:lineRule="atLeast"/>
              <w:rPr>
                <w:rFonts w:ascii="Arial" w:hAnsi="Arial" w:cs="Arial"/>
                <w:sz w:val="21"/>
                <w:szCs w:val="21"/>
              </w:rPr>
            </w:pPr>
            <w:r>
              <w:rPr>
                <w:rFonts w:ascii="Arial" w:hAnsi="Arial" w:cs="Arial"/>
                <w:sz w:val="21"/>
                <w:szCs w:val="21"/>
              </w:rPr>
              <w:t>C1i</w:t>
            </w:r>
          </w:p>
        </w:tc>
        <w:tc>
          <w:tcPr>
            <w:tcW w:w="1213" w:type="dxa"/>
          </w:tcPr>
          <w:p w14:paraId="0BAFF029" w14:textId="69B9383D" w:rsidR="000B454F" w:rsidRDefault="00A7231B" w:rsidP="00FA5E5F">
            <w:pPr>
              <w:spacing w:line="300" w:lineRule="atLeast"/>
              <w:rPr>
                <w:rFonts w:ascii="Arial" w:hAnsi="Arial" w:cs="Arial"/>
                <w:sz w:val="21"/>
                <w:szCs w:val="21"/>
              </w:rPr>
            </w:pPr>
            <w:r>
              <w:rPr>
                <w:rFonts w:ascii="Arial" w:hAnsi="Arial" w:cs="Arial"/>
                <w:sz w:val="21"/>
                <w:szCs w:val="21"/>
              </w:rPr>
              <w:t>C1i</w:t>
            </w:r>
          </w:p>
        </w:tc>
      </w:tr>
      <w:tr w:rsidR="00A7231B" w14:paraId="2FAC949D" w14:textId="77777777" w:rsidTr="000B454F">
        <w:tc>
          <w:tcPr>
            <w:tcW w:w="279" w:type="dxa"/>
          </w:tcPr>
          <w:p w14:paraId="310E03EE" w14:textId="0ACE1033" w:rsidR="00A7231B" w:rsidRDefault="00A7231B" w:rsidP="00FA5E5F">
            <w:pPr>
              <w:spacing w:line="300" w:lineRule="atLeast"/>
              <w:rPr>
                <w:rFonts w:ascii="Arial" w:hAnsi="Arial" w:cs="Arial"/>
                <w:sz w:val="21"/>
                <w:szCs w:val="21"/>
              </w:rPr>
            </w:pPr>
            <w:r>
              <w:rPr>
                <w:rFonts w:ascii="Arial" w:hAnsi="Arial" w:cs="Arial"/>
                <w:sz w:val="21"/>
                <w:szCs w:val="21"/>
              </w:rPr>
              <w:t>2</w:t>
            </w:r>
          </w:p>
        </w:tc>
        <w:tc>
          <w:tcPr>
            <w:tcW w:w="1919" w:type="dxa"/>
          </w:tcPr>
          <w:p w14:paraId="01B9844D" w14:textId="783B6962" w:rsidR="00A7231B" w:rsidRDefault="00A7231B" w:rsidP="00FA5E5F">
            <w:pPr>
              <w:spacing w:line="300" w:lineRule="atLeast"/>
              <w:rPr>
                <w:rFonts w:ascii="Arial" w:hAnsi="Arial" w:cs="Arial"/>
                <w:sz w:val="21"/>
                <w:szCs w:val="21"/>
              </w:rPr>
            </w:pPr>
            <w:r>
              <w:rPr>
                <w:rFonts w:ascii="Arial" w:hAnsi="Arial" w:cs="Arial"/>
                <w:sz w:val="21"/>
                <w:szCs w:val="21"/>
              </w:rPr>
              <w:t>UK-based charities (open competitive process)</w:t>
            </w:r>
          </w:p>
        </w:tc>
        <w:tc>
          <w:tcPr>
            <w:tcW w:w="993" w:type="dxa"/>
          </w:tcPr>
          <w:p w14:paraId="45153259" w14:textId="2928428D" w:rsidR="00A7231B" w:rsidRDefault="00A7231B" w:rsidP="00FA5E5F">
            <w:pPr>
              <w:spacing w:line="300" w:lineRule="atLeast"/>
              <w:rPr>
                <w:rFonts w:ascii="Arial" w:hAnsi="Arial" w:cs="Arial"/>
                <w:sz w:val="21"/>
                <w:szCs w:val="21"/>
              </w:rPr>
            </w:pPr>
            <w:r>
              <w:rPr>
                <w:rFonts w:ascii="Arial" w:hAnsi="Arial" w:cs="Arial"/>
                <w:sz w:val="21"/>
                <w:szCs w:val="21"/>
              </w:rPr>
              <w:t>C2</w:t>
            </w:r>
          </w:p>
        </w:tc>
        <w:tc>
          <w:tcPr>
            <w:tcW w:w="1120" w:type="dxa"/>
          </w:tcPr>
          <w:p w14:paraId="593958E6" w14:textId="47AEE79E" w:rsidR="00A7231B" w:rsidRDefault="00A7231B" w:rsidP="00FA5E5F">
            <w:pPr>
              <w:spacing w:line="300" w:lineRule="atLeast"/>
              <w:rPr>
                <w:rFonts w:ascii="Arial" w:hAnsi="Arial" w:cs="Arial"/>
                <w:sz w:val="21"/>
                <w:szCs w:val="21"/>
              </w:rPr>
            </w:pPr>
            <w:r>
              <w:rPr>
                <w:rFonts w:ascii="Arial" w:hAnsi="Arial" w:cs="Arial"/>
                <w:sz w:val="21"/>
                <w:szCs w:val="21"/>
              </w:rPr>
              <w:t>C2</w:t>
            </w:r>
          </w:p>
        </w:tc>
        <w:tc>
          <w:tcPr>
            <w:tcW w:w="1066" w:type="dxa"/>
          </w:tcPr>
          <w:p w14:paraId="081454DD" w14:textId="22B6DD31" w:rsidR="00A7231B" w:rsidRDefault="00A7231B" w:rsidP="00FA5E5F">
            <w:pPr>
              <w:spacing w:line="300" w:lineRule="atLeast"/>
              <w:rPr>
                <w:rFonts w:ascii="Arial" w:hAnsi="Arial" w:cs="Arial"/>
                <w:sz w:val="21"/>
                <w:szCs w:val="21"/>
              </w:rPr>
            </w:pPr>
            <w:r>
              <w:rPr>
                <w:rFonts w:ascii="Arial" w:hAnsi="Arial" w:cs="Arial"/>
                <w:sz w:val="21"/>
                <w:szCs w:val="21"/>
              </w:rPr>
              <w:t>C2</w:t>
            </w:r>
          </w:p>
        </w:tc>
        <w:tc>
          <w:tcPr>
            <w:tcW w:w="1213" w:type="dxa"/>
          </w:tcPr>
          <w:p w14:paraId="0F084594" w14:textId="12E300C4" w:rsidR="00A7231B" w:rsidRDefault="00A7231B" w:rsidP="00FA5E5F">
            <w:pPr>
              <w:spacing w:line="300" w:lineRule="atLeast"/>
              <w:rPr>
                <w:rFonts w:ascii="Arial" w:hAnsi="Arial" w:cs="Arial"/>
                <w:sz w:val="21"/>
                <w:szCs w:val="21"/>
              </w:rPr>
            </w:pPr>
            <w:r>
              <w:rPr>
                <w:rFonts w:ascii="Arial" w:hAnsi="Arial" w:cs="Arial"/>
                <w:sz w:val="21"/>
                <w:szCs w:val="21"/>
              </w:rPr>
              <w:t>C2</w:t>
            </w:r>
          </w:p>
        </w:tc>
        <w:tc>
          <w:tcPr>
            <w:tcW w:w="1213" w:type="dxa"/>
          </w:tcPr>
          <w:p w14:paraId="4B620772" w14:textId="260B2FB8" w:rsidR="00A7231B" w:rsidRDefault="00A7231B" w:rsidP="00FA5E5F">
            <w:pPr>
              <w:spacing w:line="300" w:lineRule="atLeast"/>
              <w:rPr>
                <w:rFonts w:ascii="Arial" w:hAnsi="Arial" w:cs="Arial"/>
                <w:sz w:val="21"/>
                <w:szCs w:val="21"/>
              </w:rPr>
            </w:pPr>
            <w:r>
              <w:rPr>
                <w:rFonts w:ascii="Arial" w:hAnsi="Arial" w:cs="Arial"/>
                <w:sz w:val="21"/>
                <w:szCs w:val="21"/>
              </w:rPr>
              <w:t>C2</w:t>
            </w:r>
          </w:p>
        </w:tc>
        <w:tc>
          <w:tcPr>
            <w:tcW w:w="1213" w:type="dxa"/>
          </w:tcPr>
          <w:p w14:paraId="0AC4819A" w14:textId="252C09DE" w:rsidR="00A7231B" w:rsidRDefault="00A7231B" w:rsidP="00FA5E5F">
            <w:pPr>
              <w:spacing w:line="300" w:lineRule="atLeast"/>
              <w:rPr>
                <w:rFonts w:ascii="Arial" w:hAnsi="Arial" w:cs="Arial"/>
                <w:sz w:val="21"/>
                <w:szCs w:val="21"/>
              </w:rPr>
            </w:pPr>
            <w:r>
              <w:rPr>
                <w:rFonts w:ascii="Arial" w:hAnsi="Arial" w:cs="Arial"/>
                <w:sz w:val="21"/>
                <w:szCs w:val="21"/>
              </w:rPr>
              <w:t>C2</w:t>
            </w:r>
          </w:p>
        </w:tc>
      </w:tr>
      <w:tr w:rsidR="00A7231B" w14:paraId="0A8B0C4F" w14:textId="77777777" w:rsidTr="000B454F">
        <w:tc>
          <w:tcPr>
            <w:tcW w:w="279" w:type="dxa"/>
          </w:tcPr>
          <w:p w14:paraId="38033E86" w14:textId="1363F3F7" w:rsidR="00A7231B" w:rsidRDefault="00A7231B" w:rsidP="00FA5E5F">
            <w:pPr>
              <w:spacing w:line="300" w:lineRule="atLeast"/>
              <w:rPr>
                <w:rFonts w:ascii="Arial" w:hAnsi="Arial" w:cs="Arial"/>
                <w:sz w:val="21"/>
                <w:szCs w:val="21"/>
              </w:rPr>
            </w:pPr>
            <w:r>
              <w:rPr>
                <w:rFonts w:ascii="Arial" w:hAnsi="Arial" w:cs="Arial"/>
                <w:sz w:val="21"/>
                <w:szCs w:val="21"/>
              </w:rPr>
              <w:t>3</w:t>
            </w:r>
          </w:p>
        </w:tc>
        <w:tc>
          <w:tcPr>
            <w:tcW w:w="1919" w:type="dxa"/>
          </w:tcPr>
          <w:p w14:paraId="6F827929" w14:textId="22FDE4ED" w:rsidR="00A7231B" w:rsidRDefault="00A7231B" w:rsidP="00FA5E5F">
            <w:pPr>
              <w:spacing w:line="300" w:lineRule="atLeast"/>
              <w:rPr>
                <w:rFonts w:ascii="Arial" w:hAnsi="Arial" w:cs="Arial"/>
                <w:sz w:val="21"/>
                <w:szCs w:val="21"/>
              </w:rPr>
            </w:pPr>
            <w:r>
              <w:rPr>
                <w:rFonts w:ascii="Arial" w:hAnsi="Arial" w:cs="Arial"/>
                <w:sz w:val="21"/>
                <w:szCs w:val="21"/>
              </w:rPr>
              <w:t>UK-based charities (other)</w:t>
            </w:r>
          </w:p>
        </w:tc>
        <w:tc>
          <w:tcPr>
            <w:tcW w:w="993" w:type="dxa"/>
          </w:tcPr>
          <w:p w14:paraId="7B6F1BF7" w14:textId="2E510BFA" w:rsidR="00A7231B" w:rsidRDefault="00A7231B" w:rsidP="00FA5E5F">
            <w:pPr>
              <w:spacing w:line="300" w:lineRule="atLeast"/>
              <w:rPr>
                <w:rFonts w:ascii="Arial" w:hAnsi="Arial" w:cs="Arial"/>
                <w:sz w:val="21"/>
                <w:szCs w:val="21"/>
              </w:rPr>
            </w:pPr>
            <w:r>
              <w:rPr>
                <w:rFonts w:ascii="Arial" w:hAnsi="Arial" w:cs="Arial"/>
                <w:sz w:val="21"/>
                <w:szCs w:val="21"/>
              </w:rPr>
              <w:t>C3</w:t>
            </w:r>
          </w:p>
        </w:tc>
        <w:tc>
          <w:tcPr>
            <w:tcW w:w="1120" w:type="dxa"/>
          </w:tcPr>
          <w:p w14:paraId="7090DF85" w14:textId="636203CC" w:rsidR="00A7231B" w:rsidRDefault="00A7231B" w:rsidP="00FA5E5F">
            <w:pPr>
              <w:spacing w:line="300" w:lineRule="atLeast"/>
              <w:rPr>
                <w:rFonts w:ascii="Arial" w:hAnsi="Arial" w:cs="Arial"/>
                <w:sz w:val="21"/>
                <w:szCs w:val="21"/>
              </w:rPr>
            </w:pPr>
            <w:r>
              <w:rPr>
                <w:rFonts w:ascii="Arial" w:hAnsi="Arial" w:cs="Arial"/>
                <w:sz w:val="21"/>
                <w:szCs w:val="21"/>
              </w:rPr>
              <w:t>C3</w:t>
            </w:r>
          </w:p>
        </w:tc>
        <w:tc>
          <w:tcPr>
            <w:tcW w:w="1066" w:type="dxa"/>
          </w:tcPr>
          <w:p w14:paraId="00DBD6D9" w14:textId="42388D37" w:rsidR="00A7231B" w:rsidRDefault="00A7231B" w:rsidP="00FA5E5F">
            <w:pPr>
              <w:spacing w:line="300" w:lineRule="atLeast"/>
              <w:rPr>
                <w:rFonts w:ascii="Arial" w:hAnsi="Arial" w:cs="Arial"/>
                <w:sz w:val="21"/>
                <w:szCs w:val="21"/>
              </w:rPr>
            </w:pPr>
            <w:r>
              <w:rPr>
                <w:rFonts w:ascii="Arial" w:hAnsi="Arial" w:cs="Arial"/>
                <w:sz w:val="21"/>
                <w:szCs w:val="21"/>
              </w:rPr>
              <w:t>C3</w:t>
            </w:r>
          </w:p>
        </w:tc>
        <w:tc>
          <w:tcPr>
            <w:tcW w:w="1213" w:type="dxa"/>
          </w:tcPr>
          <w:p w14:paraId="0CCDFB1B" w14:textId="0E8E443C" w:rsidR="00A7231B" w:rsidRDefault="00A7231B" w:rsidP="00FA5E5F">
            <w:pPr>
              <w:spacing w:line="300" w:lineRule="atLeast"/>
              <w:rPr>
                <w:rFonts w:ascii="Arial" w:hAnsi="Arial" w:cs="Arial"/>
                <w:sz w:val="21"/>
                <w:szCs w:val="21"/>
              </w:rPr>
            </w:pPr>
            <w:r>
              <w:rPr>
                <w:rFonts w:ascii="Arial" w:hAnsi="Arial" w:cs="Arial"/>
                <w:sz w:val="21"/>
                <w:szCs w:val="21"/>
              </w:rPr>
              <w:t>C3</w:t>
            </w:r>
          </w:p>
        </w:tc>
        <w:tc>
          <w:tcPr>
            <w:tcW w:w="1213" w:type="dxa"/>
          </w:tcPr>
          <w:p w14:paraId="5526FE18" w14:textId="02DC6FB1" w:rsidR="00A7231B" w:rsidRDefault="00A7231B" w:rsidP="00FA5E5F">
            <w:pPr>
              <w:spacing w:line="300" w:lineRule="atLeast"/>
              <w:rPr>
                <w:rFonts w:ascii="Arial" w:hAnsi="Arial" w:cs="Arial"/>
                <w:sz w:val="21"/>
                <w:szCs w:val="21"/>
              </w:rPr>
            </w:pPr>
            <w:r>
              <w:rPr>
                <w:rFonts w:ascii="Arial" w:hAnsi="Arial" w:cs="Arial"/>
                <w:sz w:val="21"/>
                <w:szCs w:val="21"/>
              </w:rPr>
              <w:t>C3</w:t>
            </w:r>
          </w:p>
        </w:tc>
        <w:tc>
          <w:tcPr>
            <w:tcW w:w="1213" w:type="dxa"/>
          </w:tcPr>
          <w:p w14:paraId="53EEC867" w14:textId="5DB58E20" w:rsidR="00A7231B" w:rsidRDefault="00A7231B" w:rsidP="00FA5E5F">
            <w:pPr>
              <w:spacing w:line="300" w:lineRule="atLeast"/>
              <w:rPr>
                <w:rFonts w:ascii="Arial" w:hAnsi="Arial" w:cs="Arial"/>
                <w:sz w:val="21"/>
                <w:szCs w:val="21"/>
              </w:rPr>
            </w:pPr>
            <w:r>
              <w:rPr>
                <w:rFonts w:ascii="Arial" w:hAnsi="Arial" w:cs="Arial"/>
                <w:sz w:val="21"/>
                <w:szCs w:val="21"/>
              </w:rPr>
              <w:t>C3</w:t>
            </w:r>
          </w:p>
        </w:tc>
      </w:tr>
      <w:tr w:rsidR="00A7231B" w14:paraId="4E216A77" w14:textId="77777777" w:rsidTr="000B454F">
        <w:tc>
          <w:tcPr>
            <w:tcW w:w="279" w:type="dxa"/>
          </w:tcPr>
          <w:p w14:paraId="3567F9CB" w14:textId="43003C12" w:rsidR="00A7231B" w:rsidRDefault="00A7231B" w:rsidP="00FA5E5F">
            <w:pPr>
              <w:spacing w:line="300" w:lineRule="atLeast"/>
              <w:rPr>
                <w:rFonts w:ascii="Arial" w:hAnsi="Arial" w:cs="Arial"/>
                <w:sz w:val="21"/>
                <w:szCs w:val="21"/>
              </w:rPr>
            </w:pPr>
            <w:r>
              <w:rPr>
                <w:rFonts w:ascii="Arial" w:hAnsi="Arial" w:cs="Arial"/>
                <w:sz w:val="21"/>
                <w:szCs w:val="21"/>
              </w:rPr>
              <w:t>4</w:t>
            </w:r>
          </w:p>
        </w:tc>
        <w:tc>
          <w:tcPr>
            <w:tcW w:w="1919" w:type="dxa"/>
          </w:tcPr>
          <w:p w14:paraId="70E6C380" w14:textId="0125EF01" w:rsidR="00A7231B" w:rsidRDefault="00A7231B" w:rsidP="00FA5E5F">
            <w:pPr>
              <w:spacing w:line="300" w:lineRule="atLeast"/>
              <w:rPr>
                <w:rFonts w:ascii="Arial" w:hAnsi="Arial" w:cs="Arial"/>
                <w:sz w:val="21"/>
                <w:szCs w:val="21"/>
              </w:rPr>
            </w:pPr>
            <w:r>
              <w:rPr>
                <w:rFonts w:ascii="Arial" w:hAnsi="Arial" w:cs="Arial"/>
                <w:sz w:val="21"/>
                <w:szCs w:val="21"/>
              </w:rPr>
              <w:t>UK central government bodies/local authorities, health and hospital authorities</w:t>
            </w:r>
          </w:p>
        </w:tc>
        <w:tc>
          <w:tcPr>
            <w:tcW w:w="993" w:type="dxa"/>
          </w:tcPr>
          <w:p w14:paraId="5FE6EEC6" w14:textId="0EC8571D" w:rsidR="00A7231B" w:rsidRDefault="00A7231B" w:rsidP="00FA5E5F">
            <w:pPr>
              <w:spacing w:line="300" w:lineRule="atLeast"/>
              <w:rPr>
                <w:rFonts w:ascii="Arial" w:hAnsi="Arial" w:cs="Arial"/>
                <w:sz w:val="21"/>
                <w:szCs w:val="21"/>
              </w:rPr>
            </w:pPr>
            <w:r>
              <w:rPr>
                <w:rFonts w:ascii="Arial" w:hAnsi="Arial" w:cs="Arial"/>
                <w:sz w:val="21"/>
                <w:szCs w:val="21"/>
              </w:rPr>
              <w:t>C4</w:t>
            </w:r>
          </w:p>
        </w:tc>
        <w:tc>
          <w:tcPr>
            <w:tcW w:w="1120" w:type="dxa"/>
          </w:tcPr>
          <w:p w14:paraId="396303B6" w14:textId="3481ADF6" w:rsidR="00A7231B" w:rsidRDefault="00A7231B" w:rsidP="00FA5E5F">
            <w:pPr>
              <w:spacing w:line="300" w:lineRule="atLeast"/>
              <w:rPr>
                <w:rFonts w:ascii="Arial" w:hAnsi="Arial" w:cs="Arial"/>
                <w:sz w:val="21"/>
                <w:szCs w:val="21"/>
              </w:rPr>
            </w:pPr>
            <w:r>
              <w:rPr>
                <w:rFonts w:ascii="Arial" w:hAnsi="Arial" w:cs="Arial"/>
                <w:sz w:val="21"/>
                <w:szCs w:val="21"/>
              </w:rPr>
              <w:t>C4</w:t>
            </w:r>
          </w:p>
        </w:tc>
        <w:tc>
          <w:tcPr>
            <w:tcW w:w="1066" w:type="dxa"/>
          </w:tcPr>
          <w:p w14:paraId="26923888" w14:textId="6DFB7DC5" w:rsidR="00A7231B" w:rsidRDefault="00A7231B" w:rsidP="00FA5E5F">
            <w:pPr>
              <w:spacing w:line="300" w:lineRule="atLeast"/>
              <w:rPr>
                <w:rFonts w:ascii="Arial" w:hAnsi="Arial" w:cs="Arial"/>
                <w:sz w:val="21"/>
                <w:szCs w:val="21"/>
              </w:rPr>
            </w:pPr>
            <w:r>
              <w:rPr>
                <w:rFonts w:ascii="Arial" w:hAnsi="Arial" w:cs="Arial"/>
                <w:sz w:val="21"/>
                <w:szCs w:val="21"/>
              </w:rPr>
              <w:t>C4</w:t>
            </w:r>
          </w:p>
        </w:tc>
        <w:tc>
          <w:tcPr>
            <w:tcW w:w="1213" w:type="dxa"/>
          </w:tcPr>
          <w:p w14:paraId="528F83F6" w14:textId="6414F2BD" w:rsidR="00A7231B" w:rsidRDefault="00A7231B" w:rsidP="00FA5E5F">
            <w:pPr>
              <w:spacing w:line="300" w:lineRule="atLeast"/>
              <w:rPr>
                <w:rFonts w:ascii="Arial" w:hAnsi="Arial" w:cs="Arial"/>
                <w:sz w:val="21"/>
                <w:szCs w:val="21"/>
              </w:rPr>
            </w:pPr>
            <w:r>
              <w:rPr>
                <w:rFonts w:ascii="Arial" w:hAnsi="Arial" w:cs="Arial"/>
                <w:sz w:val="21"/>
                <w:szCs w:val="21"/>
              </w:rPr>
              <w:t>C4</w:t>
            </w:r>
          </w:p>
        </w:tc>
        <w:tc>
          <w:tcPr>
            <w:tcW w:w="1213" w:type="dxa"/>
          </w:tcPr>
          <w:p w14:paraId="66C643F0" w14:textId="12B12663" w:rsidR="00A7231B" w:rsidRDefault="00A7231B" w:rsidP="00FA5E5F">
            <w:pPr>
              <w:spacing w:line="300" w:lineRule="atLeast"/>
              <w:rPr>
                <w:rFonts w:ascii="Arial" w:hAnsi="Arial" w:cs="Arial"/>
                <w:sz w:val="21"/>
                <w:szCs w:val="21"/>
              </w:rPr>
            </w:pPr>
            <w:r>
              <w:rPr>
                <w:rFonts w:ascii="Arial" w:hAnsi="Arial" w:cs="Arial"/>
                <w:sz w:val="21"/>
                <w:szCs w:val="21"/>
              </w:rPr>
              <w:t>C4</w:t>
            </w:r>
          </w:p>
        </w:tc>
        <w:tc>
          <w:tcPr>
            <w:tcW w:w="1213" w:type="dxa"/>
          </w:tcPr>
          <w:p w14:paraId="5F294AA4" w14:textId="311A62C2" w:rsidR="00A7231B" w:rsidRDefault="00A7231B" w:rsidP="00FA5E5F">
            <w:pPr>
              <w:spacing w:line="300" w:lineRule="atLeast"/>
              <w:rPr>
                <w:rFonts w:ascii="Arial" w:hAnsi="Arial" w:cs="Arial"/>
                <w:sz w:val="21"/>
                <w:szCs w:val="21"/>
              </w:rPr>
            </w:pPr>
            <w:r>
              <w:rPr>
                <w:rFonts w:ascii="Arial" w:hAnsi="Arial" w:cs="Arial"/>
                <w:sz w:val="21"/>
                <w:szCs w:val="21"/>
              </w:rPr>
              <w:t>C4</w:t>
            </w:r>
          </w:p>
        </w:tc>
      </w:tr>
      <w:tr w:rsidR="00A7231B" w14:paraId="4CE5CED2" w14:textId="77777777" w:rsidTr="000B454F">
        <w:tc>
          <w:tcPr>
            <w:tcW w:w="279" w:type="dxa"/>
          </w:tcPr>
          <w:p w14:paraId="63BC549A" w14:textId="273C2EB9" w:rsidR="00A7231B" w:rsidRDefault="00A7231B" w:rsidP="00FA5E5F">
            <w:pPr>
              <w:spacing w:line="300" w:lineRule="atLeast"/>
              <w:rPr>
                <w:rFonts w:ascii="Arial" w:hAnsi="Arial" w:cs="Arial"/>
                <w:sz w:val="21"/>
                <w:szCs w:val="21"/>
              </w:rPr>
            </w:pPr>
            <w:r>
              <w:rPr>
                <w:rFonts w:ascii="Arial" w:hAnsi="Arial" w:cs="Arial"/>
                <w:sz w:val="21"/>
                <w:szCs w:val="21"/>
              </w:rPr>
              <w:t>5</w:t>
            </w:r>
          </w:p>
        </w:tc>
        <w:tc>
          <w:tcPr>
            <w:tcW w:w="1919" w:type="dxa"/>
          </w:tcPr>
          <w:p w14:paraId="4B067C93" w14:textId="1337A1B8" w:rsidR="00A7231B" w:rsidRDefault="00A7231B" w:rsidP="00FA5E5F">
            <w:pPr>
              <w:spacing w:line="300" w:lineRule="atLeast"/>
              <w:rPr>
                <w:rFonts w:ascii="Arial" w:hAnsi="Arial" w:cs="Arial"/>
                <w:sz w:val="21"/>
                <w:szCs w:val="21"/>
              </w:rPr>
            </w:pPr>
            <w:r>
              <w:rPr>
                <w:rFonts w:ascii="Arial" w:hAnsi="Arial" w:cs="Arial"/>
                <w:sz w:val="21"/>
                <w:szCs w:val="21"/>
              </w:rPr>
              <w:t>UK central government tax credits for research and development expenditure</w:t>
            </w:r>
          </w:p>
        </w:tc>
        <w:tc>
          <w:tcPr>
            <w:tcW w:w="993" w:type="dxa"/>
          </w:tcPr>
          <w:p w14:paraId="52E5EB11" w14:textId="2EFB017E" w:rsidR="00A7231B" w:rsidRDefault="00A7231B" w:rsidP="00FA5E5F">
            <w:pPr>
              <w:spacing w:line="300" w:lineRule="atLeast"/>
              <w:rPr>
                <w:rFonts w:ascii="Arial" w:hAnsi="Arial" w:cs="Arial"/>
                <w:sz w:val="21"/>
                <w:szCs w:val="21"/>
              </w:rPr>
            </w:pPr>
          </w:p>
        </w:tc>
        <w:tc>
          <w:tcPr>
            <w:tcW w:w="1120" w:type="dxa"/>
          </w:tcPr>
          <w:p w14:paraId="5977D8F2" w14:textId="1D357119" w:rsidR="00A7231B" w:rsidRDefault="00A7231B" w:rsidP="00FA5E5F">
            <w:pPr>
              <w:spacing w:line="300" w:lineRule="atLeast"/>
              <w:rPr>
                <w:rFonts w:ascii="Arial" w:hAnsi="Arial" w:cs="Arial"/>
                <w:sz w:val="21"/>
                <w:szCs w:val="21"/>
              </w:rPr>
            </w:pPr>
            <w:r>
              <w:rPr>
                <w:rFonts w:ascii="Arial" w:hAnsi="Arial" w:cs="Arial"/>
                <w:sz w:val="21"/>
                <w:szCs w:val="21"/>
              </w:rPr>
              <w:t>C5</w:t>
            </w:r>
          </w:p>
        </w:tc>
        <w:tc>
          <w:tcPr>
            <w:tcW w:w="1066" w:type="dxa"/>
          </w:tcPr>
          <w:p w14:paraId="65CA99B9" w14:textId="15364DEF" w:rsidR="00A7231B" w:rsidRDefault="00A7231B" w:rsidP="00FA5E5F">
            <w:pPr>
              <w:spacing w:line="300" w:lineRule="atLeast"/>
              <w:rPr>
                <w:rFonts w:ascii="Arial" w:hAnsi="Arial" w:cs="Arial"/>
                <w:sz w:val="21"/>
                <w:szCs w:val="21"/>
              </w:rPr>
            </w:pPr>
            <w:r>
              <w:rPr>
                <w:rFonts w:ascii="Arial" w:hAnsi="Arial" w:cs="Arial"/>
                <w:sz w:val="21"/>
                <w:szCs w:val="21"/>
              </w:rPr>
              <w:t>C5</w:t>
            </w:r>
          </w:p>
        </w:tc>
        <w:tc>
          <w:tcPr>
            <w:tcW w:w="1213" w:type="dxa"/>
          </w:tcPr>
          <w:p w14:paraId="287837EF" w14:textId="5FA691D6" w:rsidR="00A7231B" w:rsidRDefault="00A7231B" w:rsidP="00FA5E5F">
            <w:pPr>
              <w:spacing w:line="300" w:lineRule="atLeast"/>
              <w:rPr>
                <w:rFonts w:ascii="Arial" w:hAnsi="Arial" w:cs="Arial"/>
                <w:sz w:val="21"/>
                <w:szCs w:val="21"/>
              </w:rPr>
            </w:pPr>
            <w:r>
              <w:rPr>
                <w:rFonts w:ascii="Arial" w:hAnsi="Arial" w:cs="Arial"/>
                <w:sz w:val="21"/>
                <w:szCs w:val="21"/>
              </w:rPr>
              <w:t>C5</w:t>
            </w:r>
          </w:p>
        </w:tc>
        <w:tc>
          <w:tcPr>
            <w:tcW w:w="1213" w:type="dxa"/>
          </w:tcPr>
          <w:p w14:paraId="27068A9E" w14:textId="66DAE16B" w:rsidR="00A7231B" w:rsidRDefault="00A7231B" w:rsidP="00FA5E5F">
            <w:pPr>
              <w:spacing w:line="300" w:lineRule="atLeast"/>
              <w:rPr>
                <w:rFonts w:ascii="Arial" w:hAnsi="Arial" w:cs="Arial"/>
                <w:sz w:val="21"/>
                <w:szCs w:val="21"/>
              </w:rPr>
            </w:pPr>
            <w:r>
              <w:rPr>
                <w:rFonts w:ascii="Arial" w:hAnsi="Arial" w:cs="Arial"/>
                <w:sz w:val="21"/>
                <w:szCs w:val="21"/>
              </w:rPr>
              <w:t>C5</w:t>
            </w:r>
          </w:p>
        </w:tc>
        <w:tc>
          <w:tcPr>
            <w:tcW w:w="1213" w:type="dxa"/>
          </w:tcPr>
          <w:p w14:paraId="41008B1E" w14:textId="7CE3D8D4" w:rsidR="00A7231B" w:rsidRDefault="00A7231B" w:rsidP="00FA5E5F">
            <w:pPr>
              <w:spacing w:line="300" w:lineRule="atLeast"/>
              <w:rPr>
                <w:rFonts w:ascii="Arial" w:hAnsi="Arial" w:cs="Arial"/>
                <w:sz w:val="21"/>
                <w:szCs w:val="21"/>
              </w:rPr>
            </w:pPr>
            <w:r>
              <w:rPr>
                <w:rFonts w:ascii="Arial" w:hAnsi="Arial" w:cs="Arial"/>
                <w:sz w:val="21"/>
                <w:szCs w:val="21"/>
              </w:rPr>
              <w:t>C5</w:t>
            </w:r>
          </w:p>
        </w:tc>
      </w:tr>
      <w:tr w:rsidR="00A7231B" w14:paraId="4667FF38" w14:textId="77777777" w:rsidTr="000B454F">
        <w:tc>
          <w:tcPr>
            <w:tcW w:w="279" w:type="dxa"/>
          </w:tcPr>
          <w:p w14:paraId="605F8C8A" w14:textId="2E7DAA7E" w:rsidR="00A7231B" w:rsidRDefault="00A7231B" w:rsidP="00FA5E5F">
            <w:pPr>
              <w:spacing w:line="300" w:lineRule="atLeast"/>
              <w:rPr>
                <w:rFonts w:ascii="Arial" w:hAnsi="Arial" w:cs="Arial"/>
                <w:sz w:val="21"/>
                <w:szCs w:val="21"/>
              </w:rPr>
            </w:pPr>
            <w:r>
              <w:rPr>
                <w:rFonts w:ascii="Arial" w:hAnsi="Arial" w:cs="Arial"/>
                <w:sz w:val="21"/>
                <w:szCs w:val="21"/>
              </w:rPr>
              <w:lastRenderedPageBreak/>
              <w:t>6</w:t>
            </w:r>
          </w:p>
        </w:tc>
        <w:tc>
          <w:tcPr>
            <w:tcW w:w="1919" w:type="dxa"/>
          </w:tcPr>
          <w:p w14:paraId="4C9F7042" w14:textId="68A838E0" w:rsidR="00A7231B" w:rsidRDefault="00A7231B" w:rsidP="00FA5E5F">
            <w:pPr>
              <w:spacing w:line="300" w:lineRule="atLeast"/>
              <w:rPr>
                <w:rFonts w:ascii="Arial" w:hAnsi="Arial" w:cs="Arial"/>
                <w:sz w:val="21"/>
                <w:szCs w:val="21"/>
              </w:rPr>
            </w:pPr>
            <w:r>
              <w:rPr>
                <w:rFonts w:ascii="Arial" w:hAnsi="Arial" w:cs="Arial"/>
                <w:sz w:val="21"/>
                <w:szCs w:val="21"/>
              </w:rPr>
              <w:t>UK industry, commerce and public corporations</w:t>
            </w:r>
          </w:p>
        </w:tc>
        <w:tc>
          <w:tcPr>
            <w:tcW w:w="993" w:type="dxa"/>
          </w:tcPr>
          <w:p w14:paraId="1BA283EC" w14:textId="051A5CD4" w:rsidR="00A7231B" w:rsidRDefault="00A7231B" w:rsidP="00FA5E5F">
            <w:pPr>
              <w:spacing w:line="300" w:lineRule="atLeast"/>
              <w:rPr>
                <w:rFonts w:ascii="Arial" w:hAnsi="Arial" w:cs="Arial"/>
                <w:sz w:val="21"/>
                <w:szCs w:val="21"/>
              </w:rPr>
            </w:pPr>
            <w:r>
              <w:rPr>
                <w:rFonts w:ascii="Arial" w:hAnsi="Arial" w:cs="Arial"/>
                <w:sz w:val="21"/>
                <w:szCs w:val="21"/>
              </w:rPr>
              <w:t>C5</w:t>
            </w:r>
          </w:p>
        </w:tc>
        <w:tc>
          <w:tcPr>
            <w:tcW w:w="1120" w:type="dxa"/>
          </w:tcPr>
          <w:p w14:paraId="44ABB672" w14:textId="2EB2D316" w:rsidR="00A7231B" w:rsidRDefault="00A7231B" w:rsidP="00FA5E5F">
            <w:pPr>
              <w:spacing w:line="300" w:lineRule="atLeast"/>
              <w:rPr>
                <w:rFonts w:ascii="Arial" w:hAnsi="Arial" w:cs="Arial"/>
                <w:sz w:val="21"/>
                <w:szCs w:val="21"/>
              </w:rPr>
            </w:pPr>
            <w:r>
              <w:rPr>
                <w:rFonts w:ascii="Arial" w:hAnsi="Arial" w:cs="Arial"/>
                <w:sz w:val="21"/>
                <w:szCs w:val="21"/>
              </w:rPr>
              <w:t>C6</w:t>
            </w:r>
          </w:p>
        </w:tc>
        <w:tc>
          <w:tcPr>
            <w:tcW w:w="1066" w:type="dxa"/>
          </w:tcPr>
          <w:p w14:paraId="0A8318B8" w14:textId="1B48D45C" w:rsidR="00A7231B" w:rsidRDefault="00A7231B" w:rsidP="00FA5E5F">
            <w:pPr>
              <w:spacing w:line="300" w:lineRule="atLeast"/>
              <w:rPr>
                <w:rFonts w:ascii="Arial" w:hAnsi="Arial" w:cs="Arial"/>
                <w:sz w:val="21"/>
                <w:szCs w:val="21"/>
              </w:rPr>
            </w:pPr>
            <w:r>
              <w:rPr>
                <w:rFonts w:ascii="Arial" w:hAnsi="Arial" w:cs="Arial"/>
                <w:sz w:val="21"/>
                <w:szCs w:val="21"/>
              </w:rPr>
              <w:t>C6</w:t>
            </w:r>
          </w:p>
        </w:tc>
        <w:tc>
          <w:tcPr>
            <w:tcW w:w="1213" w:type="dxa"/>
          </w:tcPr>
          <w:p w14:paraId="6258147F" w14:textId="54078026" w:rsidR="00A7231B" w:rsidRDefault="00A7231B" w:rsidP="00FA5E5F">
            <w:pPr>
              <w:spacing w:line="300" w:lineRule="atLeast"/>
              <w:rPr>
                <w:rFonts w:ascii="Arial" w:hAnsi="Arial" w:cs="Arial"/>
                <w:sz w:val="21"/>
                <w:szCs w:val="21"/>
              </w:rPr>
            </w:pPr>
            <w:r>
              <w:rPr>
                <w:rFonts w:ascii="Arial" w:hAnsi="Arial" w:cs="Arial"/>
                <w:sz w:val="21"/>
                <w:szCs w:val="21"/>
              </w:rPr>
              <w:t>C6</w:t>
            </w:r>
          </w:p>
        </w:tc>
        <w:tc>
          <w:tcPr>
            <w:tcW w:w="1213" w:type="dxa"/>
          </w:tcPr>
          <w:p w14:paraId="68173B2E" w14:textId="3ECC0A85" w:rsidR="00A7231B" w:rsidRDefault="00A7231B" w:rsidP="00FA5E5F">
            <w:pPr>
              <w:spacing w:line="300" w:lineRule="atLeast"/>
              <w:rPr>
                <w:rFonts w:ascii="Arial" w:hAnsi="Arial" w:cs="Arial"/>
                <w:sz w:val="21"/>
                <w:szCs w:val="21"/>
              </w:rPr>
            </w:pPr>
            <w:r>
              <w:rPr>
                <w:rFonts w:ascii="Arial" w:hAnsi="Arial" w:cs="Arial"/>
                <w:sz w:val="21"/>
                <w:szCs w:val="21"/>
              </w:rPr>
              <w:t>C6</w:t>
            </w:r>
          </w:p>
        </w:tc>
        <w:tc>
          <w:tcPr>
            <w:tcW w:w="1213" w:type="dxa"/>
          </w:tcPr>
          <w:p w14:paraId="5E4634E4" w14:textId="34BC6C8E" w:rsidR="00A7231B" w:rsidRDefault="00A7231B" w:rsidP="00FA5E5F">
            <w:pPr>
              <w:spacing w:line="300" w:lineRule="atLeast"/>
              <w:rPr>
                <w:rFonts w:ascii="Arial" w:hAnsi="Arial" w:cs="Arial"/>
                <w:sz w:val="21"/>
                <w:szCs w:val="21"/>
              </w:rPr>
            </w:pPr>
            <w:r>
              <w:rPr>
                <w:rFonts w:ascii="Arial" w:hAnsi="Arial" w:cs="Arial"/>
                <w:sz w:val="21"/>
                <w:szCs w:val="21"/>
              </w:rPr>
              <w:t>C6</w:t>
            </w:r>
          </w:p>
        </w:tc>
      </w:tr>
      <w:tr w:rsidR="00A7231B" w14:paraId="40C04D2F" w14:textId="77777777" w:rsidTr="000B454F">
        <w:tc>
          <w:tcPr>
            <w:tcW w:w="279" w:type="dxa"/>
          </w:tcPr>
          <w:p w14:paraId="5E57796B" w14:textId="2C5DD1C7" w:rsidR="00A7231B" w:rsidRDefault="00A7231B" w:rsidP="00FA5E5F">
            <w:pPr>
              <w:spacing w:line="300" w:lineRule="atLeast"/>
              <w:rPr>
                <w:rFonts w:ascii="Arial" w:hAnsi="Arial" w:cs="Arial"/>
                <w:sz w:val="21"/>
                <w:szCs w:val="21"/>
              </w:rPr>
            </w:pPr>
            <w:r>
              <w:rPr>
                <w:rFonts w:ascii="Arial" w:hAnsi="Arial" w:cs="Arial"/>
                <w:sz w:val="21"/>
                <w:szCs w:val="21"/>
              </w:rPr>
              <w:t>7</w:t>
            </w:r>
          </w:p>
        </w:tc>
        <w:tc>
          <w:tcPr>
            <w:tcW w:w="1919" w:type="dxa"/>
          </w:tcPr>
          <w:p w14:paraId="5CD9ED70" w14:textId="5B7C8A20" w:rsidR="00A7231B" w:rsidRDefault="00A7231B" w:rsidP="00FA5E5F">
            <w:pPr>
              <w:spacing w:line="300" w:lineRule="atLeast"/>
              <w:rPr>
                <w:rFonts w:ascii="Arial" w:hAnsi="Arial" w:cs="Arial"/>
                <w:sz w:val="21"/>
                <w:szCs w:val="21"/>
              </w:rPr>
            </w:pPr>
            <w:r>
              <w:rPr>
                <w:rFonts w:ascii="Arial" w:hAnsi="Arial" w:cs="Arial"/>
                <w:sz w:val="21"/>
                <w:szCs w:val="21"/>
              </w:rPr>
              <w:t>UK other sources</w:t>
            </w:r>
          </w:p>
        </w:tc>
        <w:tc>
          <w:tcPr>
            <w:tcW w:w="993" w:type="dxa"/>
          </w:tcPr>
          <w:p w14:paraId="2F76CD49" w14:textId="006F0699" w:rsidR="00A7231B" w:rsidRDefault="00A7231B" w:rsidP="00FA5E5F">
            <w:pPr>
              <w:spacing w:line="300" w:lineRule="atLeast"/>
              <w:rPr>
                <w:rFonts w:ascii="Arial" w:hAnsi="Arial" w:cs="Arial"/>
                <w:sz w:val="21"/>
                <w:szCs w:val="21"/>
              </w:rPr>
            </w:pPr>
            <w:r>
              <w:rPr>
                <w:rFonts w:ascii="Arial" w:hAnsi="Arial" w:cs="Arial"/>
                <w:sz w:val="21"/>
                <w:szCs w:val="21"/>
              </w:rPr>
              <w:t>C13</w:t>
            </w:r>
          </w:p>
        </w:tc>
        <w:tc>
          <w:tcPr>
            <w:tcW w:w="1120" w:type="dxa"/>
          </w:tcPr>
          <w:p w14:paraId="7BAE3D10" w14:textId="3217647B" w:rsidR="00A7231B" w:rsidRDefault="00A7231B" w:rsidP="00FA5E5F">
            <w:pPr>
              <w:spacing w:line="300" w:lineRule="atLeast"/>
              <w:rPr>
                <w:rFonts w:ascii="Arial" w:hAnsi="Arial" w:cs="Arial"/>
                <w:sz w:val="21"/>
                <w:szCs w:val="21"/>
              </w:rPr>
            </w:pPr>
            <w:r>
              <w:rPr>
                <w:rFonts w:ascii="Arial" w:hAnsi="Arial" w:cs="Arial"/>
                <w:sz w:val="21"/>
                <w:szCs w:val="21"/>
              </w:rPr>
              <w:t>C14</w:t>
            </w:r>
          </w:p>
        </w:tc>
        <w:tc>
          <w:tcPr>
            <w:tcW w:w="1066" w:type="dxa"/>
          </w:tcPr>
          <w:p w14:paraId="66697CF5" w14:textId="4EB5F9FB" w:rsidR="00A7231B" w:rsidRDefault="00A7231B" w:rsidP="00FA5E5F">
            <w:pPr>
              <w:spacing w:line="300" w:lineRule="atLeast"/>
              <w:rPr>
                <w:rFonts w:ascii="Arial" w:hAnsi="Arial" w:cs="Arial"/>
                <w:sz w:val="21"/>
                <w:szCs w:val="21"/>
              </w:rPr>
            </w:pPr>
            <w:r>
              <w:rPr>
                <w:rFonts w:ascii="Arial" w:hAnsi="Arial" w:cs="Arial"/>
                <w:sz w:val="21"/>
                <w:szCs w:val="21"/>
              </w:rPr>
              <w:t>C7</w:t>
            </w:r>
          </w:p>
        </w:tc>
        <w:tc>
          <w:tcPr>
            <w:tcW w:w="1213" w:type="dxa"/>
          </w:tcPr>
          <w:p w14:paraId="77EB9D70" w14:textId="3CD25F53" w:rsidR="00A7231B" w:rsidRDefault="00A7231B" w:rsidP="00FA5E5F">
            <w:pPr>
              <w:spacing w:line="300" w:lineRule="atLeast"/>
              <w:rPr>
                <w:rFonts w:ascii="Arial" w:hAnsi="Arial" w:cs="Arial"/>
                <w:sz w:val="21"/>
                <w:szCs w:val="21"/>
              </w:rPr>
            </w:pPr>
            <w:r>
              <w:rPr>
                <w:rFonts w:ascii="Arial" w:hAnsi="Arial" w:cs="Arial"/>
                <w:sz w:val="21"/>
                <w:szCs w:val="21"/>
              </w:rPr>
              <w:t>C7</w:t>
            </w:r>
          </w:p>
        </w:tc>
        <w:tc>
          <w:tcPr>
            <w:tcW w:w="1213" w:type="dxa"/>
          </w:tcPr>
          <w:p w14:paraId="2503DB1C" w14:textId="6D9FD994" w:rsidR="00A7231B" w:rsidRDefault="00A7231B" w:rsidP="00FA5E5F">
            <w:pPr>
              <w:spacing w:line="300" w:lineRule="atLeast"/>
              <w:rPr>
                <w:rFonts w:ascii="Arial" w:hAnsi="Arial" w:cs="Arial"/>
                <w:sz w:val="21"/>
                <w:szCs w:val="21"/>
              </w:rPr>
            </w:pPr>
            <w:r>
              <w:rPr>
                <w:rFonts w:ascii="Arial" w:hAnsi="Arial" w:cs="Arial"/>
                <w:sz w:val="21"/>
                <w:szCs w:val="21"/>
              </w:rPr>
              <w:t>C7</w:t>
            </w:r>
          </w:p>
        </w:tc>
        <w:tc>
          <w:tcPr>
            <w:tcW w:w="1213" w:type="dxa"/>
          </w:tcPr>
          <w:p w14:paraId="1FF979BF" w14:textId="286AE838" w:rsidR="00A7231B" w:rsidRDefault="00A7231B" w:rsidP="00FA5E5F">
            <w:pPr>
              <w:spacing w:line="300" w:lineRule="atLeast"/>
              <w:rPr>
                <w:rFonts w:ascii="Arial" w:hAnsi="Arial" w:cs="Arial"/>
                <w:sz w:val="21"/>
                <w:szCs w:val="21"/>
              </w:rPr>
            </w:pPr>
            <w:r>
              <w:rPr>
                <w:rFonts w:ascii="Arial" w:hAnsi="Arial" w:cs="Arial"/>
                <w:sz w:val="21"/>
                <w:szCs w:val="21"/>
              </w:rPr>
              <w:t>C7</w:t>
            </w:r>
          </w:p>
        </w:tc>
      </w:tr>
      <w:tr w:rsidR="00A7231B" w14:paraId="19DF2FAB" w14:textId="77777777" w:rsidTr="000B454F">
        <w:tc>
          <w:tcPr>
            <w:tcW w:w="279" w:type="dxa"/>
          </w:tcPr>
          <w:p w14:paraId="128C816E" w14:textId="2234616E" w:rsidR="00A7231B" w:rsidRDefault="00A7231B" w:rsidP="00FA5E5F">
            <w:pPr>
              <w:spacing w:line="300" w:lineRule="atLeast"/>
              <w:rPr>
                <w:rFonts w:ascii="Arial" w:hAnsi="Arial" w:cs="Arial"/>
                <w:sz w:val="21"/>
                <w:szCs w:val="21"/>
              </w:rPr>
            </w:pPr>
            <w:r>
              <w:rPr>
                <w:rFonts w:ascii="Arial" w:hAnsi="Arial" w:cs="Arial"/>
                <w:sz w:val="21"/>
                <w:szCs w:val="21"/>
              </w:rPr>
              <w:t>8</w:t>
            </w:r>
          </w:p>
        </w:tc>
        <w:tc>
          <w:tcPr>
            <w:tcW w:w="1919" w:type="dxa"/>
          </w:tcPr>
          <w:p w14:paraId="334E04B8" w14:textId="1199CDA3" w:rsidR="00A7231B" w:rsidRDefault="00A7231B" w:rsidP="00FA5E5F">
            <w:pPr>
              <w:spacing w:line="300" w:lineRule="atLeast"/>
              <w:rPr>
                <w:rFonts w:ascii="Arial" w:hAnsi="Arial" w:cs="Arial"/>
                <w:sz w:val="21"/>
                <w:szCs w:val="21"/>
              </w:rPr>
            </w:pPr>
            <w:r>
              <w:rPr>
                <w:rFonts w:ascii="Arial" w:hAnsi="Arial" w:cs="Arial"/>
                <w:sz w:val="21"/>
                <w:szCs w:val="21"/>
              </w:rPr>
              <w:t>EU government bodies</w:t>
            </w:r>
          </w:p>
        </w:tc>
        <w:tc>
          <w:tcPr>
            <w:tcW w:w="993" w:type="dxa"/>
          </w:tcPr>
          <w:p w14:paraId="5317E3AE" w14:textId="4D0E7AFF" w:rsidR="00A7231B" w:rsidRDefault="00A7231B" w:rsidP="00FA5E5F">
            <w:pPr>
              <w:spacing w:line="300" w:lineRule="atLeast"/>
              <w:rPr>
                <w:rFonts w:ascii="Arial" w:hAnsi="Arial" w:cs="Arial"/>
                <w:sz w:val="21"/>
                <w:szCs w:val="21"/>
              </w:rPr>
            </w:pPr>
            <w:r>
              <w:rPr>
                <w:rFonts w:ascii="Arial" w:hAnsi="Arial" w:cs="Arial"/>
                <w:sz w:val="21"/>
                <w:szCs w:val="21"/>
              </w:rPr>
              <w:t>C6</w:t>
            </w:r>
          </w:p>
        </w:tc>
        <w:tc>
          <w:tcPr>
            <w:tcW w:w="1120" w:type="dxa"/>
          </w:tcPr>
          <w:p w14:paraId="56866612" w14:textId="47CF103E" w:rsidR="00A7231B" w:rsidRDefault="00A7231B" w:rsidP="00FA5E5F">
            <w:pPr>
              <w:spacing w:line="300" w:lineRule="atLeast"/>
              <w:rPr>
                <w:rFonts w:ascii="Arial" w:hAnsi="Arial" w:cs="Arial"/>
                <w:sz w:val="21"/>
                <w:szCs w:val="21"/>
              </w:rPr>
            </w:pPr>
            <w:r>
              <w:rPr>
                <w:rFonts w:ascii="Arial" w:hAnsi="Arial" w:cs="Arial"/>
                <w:sz w:val="21"/>
                <w:szCs w:val="21"/>
              </w:rPr>
              <w:t>C7</w:t>
            </w:r>
          </w:p>
        </w:tc>
        <w:tc>
          <w:tcPr>
            <w:tcW w:w="1066" w:type="dxa"/>
          </w:tcPr>
          <w:p w14:paraId="7D06B4E6" w14:textId="6B268DDC" w:rsidR="00A7231B" w:rsidRDefault="00A7231B" w:rsidP="00FA5E5F">
            <w:pPr>
              <w:spacing w:line="300" w:lineRule="atLeast"/>
              <w:rPr>
                <w:rFonts w:ascii="Arial" w:hAnsi="Arial" w:cs="Arial"/>
                <w:sz w:val="21"/>
                <w:szCs w:val="21"/>
              </w:rPr>
            </w:pPr>
            <w:r>
              <w:rPr>
                <w:rFonts w:ascii="Arial" w:hAnsi="Arial" w:cs="Arial"/>
                <w:sz w:val="21"/>
                <w:szCs w:val="21"/>
              </w:rPr>
              <w:t>C8</w:t>
            </w:r>
          </w:p>
        </w:tc>
        <w:tc>
          <w:tcPr>
            <w:tcW w:w="1213" w:type="dxa"/>
          </w:tcPr>
          <w:p w14:paraId="0556DF22" w14:textId="420DD467" w:rsidR="00A7231B" w:rsidRDefault="00A7231B" w:rsidP="00FA5E5F">
            <w:pPr>
              <w:spacing w:line="300" w:lineRule="atLeast"/>
              <w:rPr>
                <w:rFonts w:ascii="Arial" w:hAnsi="Arial" w:cs="Arial"/>
                <w:sz w:val="21"/>
                <w:szCs w:val="21"/>
              </w:rPr>
            </w:pPr>
            <w:r>
              <w:rPr>
                <w:rFonts w:ascii="Arial" w:hAnsi="Arial" w:cs="Arial"/>
                <w:sz w:val="21"/>
                <w:szCs w:val="21"/>
              </w:rPr>
              <w:t>C8</w:t>
            </w:r>
          </w:p>
        </w:tc>
        <w:tc>
          <w:tcPr>
            <w:tcW w:w="1213" w:type="dxa"/>
          </w:tcPr>
          <w:p w14:paraId="70BACD53" w14:textId="279A3847" w:rsidR="00A7231B" w:rsidRDefault="00A7231B" w:rsidP="00FA5E5F">
            <w:pPr>
              <w:spacing w:line="300" w:lineRule="atLeast"/>
              <w:rPr>
                <w:rFonts w:ascii="Arial" w:hAnsi="Arial" w:cs="Arial"/>
                <w:sz w:val="21"/>
                <w:szCs w:val="21"/>
              </w:rPr>
            </w:pPr>
            <w:r>
              <w:rPr>
                <w:rFonts w:ascii="Arial" w:hAnsi="Arial" w:cs="Arial"/>
                <w:sz w:val="21"/>
                <w:szCs w:val="21"/>
              </w:rPr>
              <w:t>C8</w:t>
            </w:r>
          </w:p>
        </w:tc>
        <w:tc>
          <w:tcPr>
            <w:tcW w:w="1213" w:type="dxa"/>
          </w:tcPr>
          <w:p w14:paraId="4963EF46" w14:textId="626DD2DC" w:rsidR="00A7231B" w:rsidRDefault="00A7231B" w:rsidP="00FA5E5F">
            <w:pPr>
              <w:spacing w:line="300" w:lineRule="atLeast"/>
              <w:rPr>
                <w:rFonts w:ascii="Arial" w:hAnsi="Arial" w:cs="Arial"/>
                <w:sz w:val="21"/>
                <w:szCs w:val="21"/>
              </w:rPr>
            </w:pPr>
            <w:r>
              <w:rPr>
                <w:rFonts w:ascii="Arial" w:hAnsi="Arial" w:cs="Arial"/>
                <w:sz w:val="21"/>
                <w:szCs w:val="21"/>
              </w:rPr>
              <w:t>C8</w:t>
            </w:r>
          </w:p>
        </w:tc>
      </w:tr>
      <w:tr w:rsidR="00A7231B" w14:paraId="5C6A0739" w14:textId="77777777" w:rsidTr="000B454F">
        <w:tc>
          <w:tcPr>
            <w:tcW w:w="279" w:type="dxa"/>
          </w:tcPr>
          <w:p w14:paraId="42959764" w14:textId="6AA3F191" w:rsidR="00A7231B" w:rsidRDefault="00A7231B" w:rsidP="00FA5E5F">
            <w:pPr>
              <w:spacing w:line="300" w:lineRule="atLeast"/>
              <w:rPr>
                <w:rFonts w:ascii="Arial" w:hAnsi="Arial" w:cs="Arial"/>
                <w:sz w:val="21"/>
                <w:szCs w:val="21"/>
              </w:rPr>
            </w:pPr>
            <w:r>
              <w:rPr>
                <w:rFonts w:ascii="Arial" w:hAnsi="Arial" w:cs="Arial"/>
                <w:sz w:val="21"/>
                <w:szCs w:val="21"/>
              </w:rPr>
              <w:t>9</w:t>
            </w:r>
          </w:p>
        </w:tc>
        <w:tc>
          <w:tcPr>
            <w:tcW w:w="1919" w:type="dxa"/>
          </w:tcPr>
          <w:p w14:paraId="7FDDAA6C" w14:textId="6EFE0128" w:rsidR="00A7231B" w:rsidRDefault="00A7231B" w:rsidP="00FA5E5F">
            <w:pPr>
              <w:spacing w:line="300" w:lineRule="atLeast"/>
              <w:rPr>
                <w:rFonts w:ascii="Arial" w:hAnsi="Arial" w:cs="Arial"/>
                <w:sz w:val="21"/>
                <w:szCs w:val="21"/>
              </w:rPr>
            </w:pPr>
            <w:r>
              <w:rPr>
                <w:rFonts w:ascii="Arial" w:hAnsi="Arial" w:cs="Arial"/>
                <w:sz w:val="21"/>
                <w:szCs w:val="21"/>
              </w:rPr>
              <w:t>EU-based charities (open competitive process)</w:t>
            </w:r>
          </w:p>
        </w:tc>
        <w:tc>
          <w:tcPr>
            <w:tcW w:w="993" w:type="dxa"/>
          </w:tcPr>
          <w:p w14:paraId="75DFDBEE" w14:textId="2C8D7CE1" w:rsidR="00A7231B" w:rsidRDefault="00A7231B" w:rsidP="00FA5E5F">
            <w:pPr>
              <w:spacing w:line="300" w:lineRule="atLeast"/>
              <w:rPr>
                <w:rFonts w:ascii="Arial" w:hAnsi="Arial" w:cs="Arial"/>
                <w:sz w:val="21"/>
                <w:szCs w:val="21"/>
              </w:rPr>
            </w:pPr>
            <w:r>
              <w:rPr>
                <w:rFonts w:ascii="Arial" w:hAnsi="Arial" w:cs="Arial"/>
                <w:sz w:val="21"/>
                <w:szCs w:val="21"/>
              </w:rPr>
              <w:t>C7</w:t>
            </w:r>
          </w:p>
        </w:tc>
        <w:tc>
          <w:tcPr>
            <w:tcW w:w="1120" w:type="dxa"/>
          </w:tcPr>
          <w:p w14:paraId="28052C7A" w14:textId="539E5D55" w:rsidR="00A7231B" w:rsidRDefault="00A7231B" w:rsidP="00FA5E5F">
            <w:pPr>
              <w:spacing w:line="300" w:lineRule="atLeast"/>
              <w:rPr>
                <w:rFonts w:ascii="Arial" w:hAnsi="Arial" w:cs="Arial"/>
                <w:sz w:val="21"/>
                <w:szCs w:val="21"/>
              </w:rPr>
            </w:pPr>
            <w:r>
              <w:rPr>
                <w:rFonts w:ascii="Arial" w:hAnsi="Arial" w:cs="Arial"/>
                <w:sz w:val="21"/>
                <w:szCs w:val="21"/>
              </w:rPr>
              <w:t>C8</w:t>
            </w:r>
          </w:p>
        </w:tc>
        <w:tc>
          <w:tcPr>
            <w:tcW w:w="1066" w:type="dxa"/>
          </w:tcPr>
          <w:p w14:paraId="69881744" w14:textId="0A8AD134" w:rsidR="00A7231B" w:rsidRDefault="00A7231B" w:rsidP="00FA5E5F">
            <w:pPr>
              <w:spacing w:line="300" w:lineRule="atLeast"/>
              <w:rPr>
                <w:rFonts w:ascii="Arial" w:hAnsi="Arial" w:cs="Arial"/>
                <w:sz w:val="21"/>
                <w:szCs w:val="21"/>
              </w:rPr>
            </w:pPr>
            <w:r>
              <w:rPr>
                <w:rFonts w:ascii="Arial" w:hAnsi="Arial" w:cs="Arial"/>
                <w:sz w:val="21"/>
                <w:szCs w:val="21"/>
              </w:rPr>
              <w:t>C9</w:t>
            </w:r>
          </w:p>
        </w:tc>
        <w:tc>
          <w:tcPr>
            <w:tcW w:w="1213" w:type="dxa"/>
          </w:tcPr>
          <w:p w14:paraId="24F16877" w14:textId="1DBEF52F" w:rsidR="00A7231B" w:rsidRDefault="00A7231B" w:rsidP="00FA5E5F">
            <w:pPr>
              <w:spacing w:line="300" w:lineRule="atLeast"/>
              <w:rPr>
                <w:rFonts w:ascii="Arial" w:hAnsi="Arial" w:cs="Arial"/>
                <w:sz w:val="21"/>
                <w:szCs w:val="21"/>
              </w:rPr>
            </w:pPr>
            <w:r>
              <w:rPr>
                <w:rFonts w:ascii="Arial" w:hAnsi="Arial" w:cs="Arial"/>
                <w:sz w:val="21"/>
                <w:szCs w:val="21"/>
              </w:rPr>
              <w:t>C9</w:t>
            </w:r>
          </w:p>
        </w:tc>
        <w:tc>
          <w:tcPr>
            <w:tcW w:w="1213" w:type="dxa"/>
          </w:tcPr>
          <w:p w14:paraId="5C41721F" w14:textId="41D0D7E7" w:rsidR="00A7231B" w:rsidRDefault="00A7231B" w:rsidP="00FA5E5F">
            <w:pPr>
              <w:spacing w:line="300" w:lineRule="atLeast"/>
              <w:rPr>
                <w:rFonts w:ascii="Arial" w:hAnsi="Arial" w:cs="Arial"/>
                <w:sz w:val="21"/>
                <w:szCs w:val="21"/>
              </w:rPr>
            </w:pPr>
            <w:r>
              <w:rPr>
                <w:rFonts w:ascii="Arial" w:hAnsi="Arial" w:cs="Arial"/>
                <w:sz w:val="21"/>
                <w:szCs w:val="21"/>
              </w:rPr>
              <w:t>C9</w:t>
            </w:r>
          </w:p>
        </w:tc>
        <w:tc>
          <w:tcPr>
            <w:tcW w:w="1213" w:type="dxa"/>
          </w:tcPr>
          <w:p w14:paraId="55C407BF" w14:textId="03F78BDE" w:rsidR="00A7231B" w:rsidRDefault="00A7231B" w:rsidP="00FA5E5F">
            <w:pPr>
              <w:spacing w:line="300" w:lineRule="atLeast"/>
              <w:rPr>
                <w:rFonts w:ascii="Arial" w:hAnsi="Arial" w:cs="Arial"/>
                <w:sz w:val="21"/>
                <w:szCs w:val="21"/>
              </w:rPr>
            </w:pPr>
            <w:r>
              <w:rPr>
                <w:rFonts w:ascii="Arial" w:hAnsi="Arial" w:cs="Arial"/>
                <w:sz w:val="21"/>
                <w:szCs w:val="21"/>
              </w:rPr>
              <w:t>C9</w:t>
            </w:r>
          </w:p>
        </w:tc>
      </w:tr>
      <w:tr w:rsidR="00A7231B" w14:paraId="319E0B84" w14:textId="77777777" w:rsidTr="000B454F">
        <w:tc>
          <w:tcPr>
            <w:tcW w:w="279" w:type="dxa"/>
          </w:tcPr>
          <w:p w14:paraId="3411FAF0" w14:textId="2305213E" w:rsidR="00A7231B" w:rsidRDefault="00A7231B" w:rsidP="00FA5E5F">
            <w:pPr>
              <w:spacing w:line="300" w:lineRule="atLeast"/>
              <w:rPr>
                <w:rFonts w:ascii="Arial" w:hAnsi="Arial" w:cs="Arial"/>
                <w:sz w:val="21"/>
                <w:szCs w:val="21"/>
              </w:rPr>
            </w:pPr>
            <w:r>
              <w:rPr>
                <w:rFonts w:ascii="Arial" w:hAnsi="Arial" w:cs="Arial"/>
                <w:sz w:val="21"/>
                <w:szCs w:val="21"/>
              </w:rPr>
              <w:t>10</w:t>
            </w:r>
          </w:p>
        </w:tc>
        <w:tc>
          <w:tcPr>
            <w:tcW w:w="1919" w:type="dxa"/>
          </w:tcPr>
          <w:p w14:paraId="30D494DE" w14:textId="346A0FEE" w:rsidR="00A7231B" w:rsidRDefault="00A7231B" w:rsidP="00FA5E5F">
            <w:pPr>
              <w:spacing w:line="300" w:lineRule="atLeast"/>
              <w:rPr>
                <w:rFonts w:ascii="Arial" w:hAnsi="Arial" w:cs="Arial"/>
                <w:sz w:val="21"/>
                <w:szCs w:val="21"/>
              </w:rPr>
            </w:pPr>
            <w:r>
              <w:rPr>
                <w:rFonts w:ascii="Arial" w:hAnsi="Arial" w:cs="Arial"/>
                <w:sz w:val="21"/>
                <w:szCs w:val="21"/>
              </w:rPr>
              <w:t>EU industry, commerce and public corporations</w:t>
            </w:r>
          </w:p>
        </w:tc>
        <w:tc>
          <w:tcPr>
            <w:tcW w:w="993" w:type="dxa"/>
          </w:tcPr>
          <w:p w14:paraId="665FCDA8" w14:textId="525EB107" w:rsidR="00A7231B" w:rsidRDefault="00A7231B" w:rsidP="00FA5E5F">
            <w:pPr>
              <w:spacing w:line="300" w:lineRule="atLeast"/>
              <w:rPr>
                <w:rFonts w:ascii="Arial" w:hAnsi="Arial" w:cs="Arial"/>
                <w:sz w:val="21"/>
                <w:szCs w:val="21"/>
              </w:rPr>
            </w:pPr>
            <w:r>
              <w:rPr>
                <w:rFonts w:ascii="Arial" w:hAnsi="Arial" w:cs="Arial"/>
                <w:sz w:val="21"/>
                <w:szCs w:val="21"/>
              </w:rPr>
              <w:t>C8</w:t>
            </w:r>
          </w:p>
        </w:tc>
        <w:tc>
          <w:tcPr>
            <w:tcW w:w="1120" w:type="dxa"/>
          </w:tcPr>
          <w:p w14:paraId="04618B0A" w14:textId="07D32261" w:rsidR="00A7231B" w:rsidRDefault="00A7231B" w:rsidP="00FA5E5F">
            <w:pPr>
              <w:spacing w:line="300" w:lineRule="atLeast"/>
              <w:rPr>
                <w:rFonts w:ascii="Arial" w:hAnsi="Arial" w:cs="Arial"/>
                <w:sz w:val="21"/>
                <w:szCs w:val="21"/>
              </w:rPr>
            </w:pPr>
            <w:r>
              <w:rPr>
                <w:rFonts w:ascii="Arial" w:hAnsi="Arial" w:cs="Arial"/>
                <w:sz w:val="21"/>
                <w:szCs w:val="21"/>
              </w:rPr>
              <w:t>C9</w:t>
            </w:r>
          </w:p>
        </w:tc>
        <w:tc>
          <w:tcPr>
            <w:tcW w:w="1066" w:type="dxa"/>
          </w:tcPr>
          <w:p w14:paraId="2D1FAC6A" w14:textId="549E2518" w:rsidR="00A7231B" w:rsidRDefault="00A7231B" w:rsidP="00FA5E5F">
            <w:pPr>
              <w:spacing w:line="300" w:lineRule="atLeast"/>
              <w:rPr>
                <w:rFonts w:ascii="Arial" w:hAnsi="Arial" w:cs="Arial"/>
                <w:sz w:val="21"/>
                <w:szCs w:val="21"/>
              </w:rPr>
            </w:pPr>
            <w:r>
              <w:rPr>
                <w:rFonts w:ascii="Arial" w:hAnsi="Arial" w:cs="Arial"/>
                <w:sz w:val="21"/>
                <w:szCs w:val="21"/>
              </w:rPr>
              <w:t>C10</w:t>
            </w:r>
          </w:p>
        </w:tc>
        <w:tc>
          <w:tcPr>
            <w:tcW w:w="1213" w:type="dxa"/>
          </w:tcPr>
          <w:p w14:paraId="332637AC" w14:textId="6853ABC1" w:rsidR="00A7231B" w:rsidRDefault="00A7231B" w:rsidP="00FA5E5F">
            <w:pPr>
              <w:spacing w:line="300" w:lineRule="atLeast"/>
              <w:rPr>
                <w:rFonts w:ascii="Arial" w:hAnsi="Arial" w:cs="Arial"/>
                <w:sz w:val="21"/>
                <w:szCs w:val="21"/>
              </w:rPr>
            </w:pPr>
            <w:r>
              <w:rPr>
                <w:rFonts w:ascii="Arial" w:hAnsi="Arial" w:cs="Arial"/>
                <w:sz w:val="21"/>
                <w:szCs w:val="21"/>
              </w:rPr>
              <w:t>C10</w:t>
            </w:r>
          </w:p>
        </w:tc>
        <w:tc>
          <w:tcPr>
            <w:tcW w:w="1213" w:type="dxa"/>
          </w:tcPr>
          <w:p w14:paraId="5C32A12B" w14:textId="6CF101B9" w:rsidR="00A7231B" w:rsidRDefault="00A7231B" w:rsidP="00FA5E5F">
            <w:pPr>
              <w:spacing w:line="300" w:lineRule="atLeast"/>
              <w:rPr>
                <w:rFonts w:ascii="Arial" w:hAnsi="Arial" w:cs="Arial"/>
                <w:sz w:val="21"/>
                <w:szCs w:val="21"/>
              </w:rPr>
            </w:pPr>
            <w:r>
              <w:rPr>
                <w:rFonts w:ascii="Arial" w:hAnsi="Arial" w:cs="Arial"/>
                <w:sz w:val="21"/>
                <w:szCs w:val="21"/>
              </w:rPr>
              <w:t>C10</w:t>
            </w:r>
          </w:p>
        </w:tc>
        <w:tc>
          <w:tcPr>
            <w:tcW w:w="1213" w:type="dxa"/>
          </w:tcPr>
          <w:p w14:paraId="1D5DC6BD" w14:textId="74DC04A6" w:rsidR="00A7231B" w:rsidRDefault="00A7231B" w:rsidP="00FA5E5F">
            <w:pPr>
              <w:spacing w:line="300" w:lineRule="atLeast"/>
              <w:rPr>
                <w:rFonts w:ascii="Arial" w:hAnsi="Arial" w:cs="Arial"/>
                <w:sz w:val="21"/>
                <w:szCs w:val="21"/>
              </w:rPr>
            </w:pPr>
            <w:r>
              <w:rPr>
                <w:rFonts w:ascii="Arial" w:hAnsi="Arial" w:cs="Arial"/>
                <w:sz w:val="21"/>
                <w:szCs w:val="21"/>
              </w:rPr>
              <w:t>C10</w:t>
            </w:r>
          </w:p>
        </w:tc>
      </w:tr>
      <w:tr w:rsidR="00A7231B" w14:paraId="2410E967" w14:textId="77777777" w:rsidTr="000B454F">
        <w:tc>
          <w:tcPr>
            <w:tcW w:w="279" w:type="dxa"/>
          </w:tcPr>
          <w:p w14:paraId="5A73C9CA" w14:textId="464967A8" w:rsidR="00A7231B" w:rsidRDefault="00A7231B" w:rsidP="00FA5E5F">
            <w:pPr>
              <w:spacing w:line="300" w:lineRule="atLeast"/>
              <w:rPr>
                <w:rFonts w:ascii="Arial" w:hAnsi="Arial" w:cs="Arial"/>
                <w:sz w:val="21"/>
                <w:szCs w:val="21"/>
              </w:rPr>
            </w:pPr>
            <w:r>
              <w:rPr>
                <w:rFonts w:ascii="Arial" w:hAnsi="Arial" w:cs="Arial"/>
                <w:sz w:val="21"/>
                <w:szCs w:val="21"/>
              </w:rPr>
              <w:t>11</w:t>
            </w:r>
          </w:p>
        </w:tc>
        <w:tc>
          <w:tcPr>
            <w:tcW w:w="1919" w:type="dxa"/>
          </w:tcPr>
          <w:p w14:paraId="27113F33" w14:textId="613634C9" w:rsidR="00A7231B" w:rsidRDefault="00A7231B" w:rsidP="00FA5E5F">
            <w:pPr>
              <w:spacing w:line="300" w:lineRule="atLeast"/>
              <w:rPr>
                <w:rFonts w:ascii="Arial" w:hAnsi="Arial" w:cs="Arial"/>
                <w:sz w:val="21"/>
                <w:szCs w:val="21"/>
              </w:rPr>
            </w:pPr>
            <w:r>
              <w:rPr>
                <w:rFonts w:ascii="Arial" w:hAnsi="Arial" w:cs="Arial"/>
                <w:sz w:val="21"/>
                <w:szCs w:val="21"/>
              </w:rPr>
              <w:t>EU (excluding UK) other</w:t>
            </w:r>
          </w:p>
        </w:tc>
        <w:tc>
          <w:tcPr>
            <w:tcW w:w="993" w:type="dxa"/>
          </w:tcPr>
          <w:p w14:paraId="5BB241D2" w14:textId="7E47B8B2" w:rsidR="00A7231B" w:rsidRDefault="00A7231B" w:rsidP="00FA5E5F">
            <w:pPr>
              <w:spacing w:line="300" w:lineRule="atLeast"/>
              <w:rPr>
                <w:rFonts w:ascii="Arial" w:hAnsi="Arial" w:cs="Arial"/>
                <w:sz w:val="21"/>
                <w:szCs w:val="21"/>
              </w:rPr>
            </w:pPr>
            <w:r>
              <w:rPr>
                <w:rFonts w:ascii="Arial" w:hAnsi="Arial" w:cs="Arial"/>
                <w:sz w:val="21"/>
                <w:szCs w:val="21"/>
              </w:rPr>
              <w:t>C9</w:t>
            </w:r>
          </w:p>
        </w:tc>
        <w:tc>
          <w:tcPr>
            <w:tcW w:w="1120" w:type="dxa"/>
          </w:tcPr>
          <w:p w14:paraId="6093FB44" w14:textId="24E3A51B" w:rsidR="00A7231B" w:rsidRDefault="00A7231B" w:rsidP="00FA5E5F">
            <w:pPr>
              <w:spacing w:line="300" w:lineRule="atLeast"/>
              <w:rPr>
                <w:rFonts w:ascii="Arial" w:hAnsi="Arial" w:cs="Arial"/>
                <w:sz w:val="21"/>
                <w:szCs w:val="21"/>
              </w:rPr>
            </w:pPr>
            <w:r>
              <w:rPr>
                <w:rFonts w:ascii="Arial" w:hAnsi="Arial" w:cs="Arial"/>
                <w:sz w:val="21"/>
                <w:szCs w:val="21"/>
              </w:rPr>
              <w:t>C10</w:t>
            </w:r>
          </w:p>
        </w:tc>
        <w:tc>
          <w:tcPr>
            <w:tcW w:w="1066" w:type="dxa"/>
          </w:tcPr>
          <w:p w14:paraId="281B41B6" w14:textId="022E567C" w:rsidR="00A7231B" w:rsidRDefault="00A7231B" w:rsidP="00FA5E5F">
            <w:pPr>
              <w:spacing w:line="300" w:lineRule="atLeast"/>
              <w:rPr>
                <w:rFonts w:ascii="Arial" w:hAnsi="Arial" w:cs="Arial"/>
                <w:sz w:val="21"/>
                <w:szCs w:val="21"/>
              </w:rPr>
            </w:pPr>
            <w:r>
              <w:rPr>
                <w:rFonts w:ascii="Arial" w:hAnsi="Arial" w:cs="Arial"/>
                <w:sz w:val="21"/>
                <w:szCs w:val="21"/>
              </w:rPr>
              <w:t>C11</w:t>
            </w:r>
          </w:p>
        </w:tc>
        <w:tc>
          <w:tcPr>
            <w:tcW w:w="1213" w:type="dxa"/>
          </w:tcPr>
          <w:p w14:paraId="38B4AD12" w14:textId="7886EC71" w:rsidR="00A7231B" w:rsidRDefault="00A7231B" w:rsidP="00FA5E5F">
            <w:pPr>
              <w:spacing w:line="300" w:lineRule="atLeast"/>
              <w:rPr>
                <w:rFonts w:ascii="Arial" w:hAnsi="Arial" w:cs="Arial"/>
                <w:sz w:val="21"/>
                <w:szCs w:val="21"/>
              </w:rPr>
            </w:pPr>
            <w:r>
              <w:rPr>
                <w:rFonts w:ascii="Arial" w:hAnsi="Arial" w:cs="Arial"/>
                <w:sz w:val="21"/>
                <w:szCs w:val="21"/>
              </w:rPr>
              <w:t>C11</w:t>
            </w:r>
          </w:p>
        </w:tc>
        <w:tc>
          <w:tcPr>
            <w:tcW w:w="1213" w:type="dxa"/>
          </w:tcPr>
          <w:p w14:paraId="06607019" w14:textId="6B29AA94" w:rsidR="00A7231B" w:rsidRDefault="00A7231B" w:rsidP="00FA5E5F">
            <w:pPr>
              <w:spacing w:line="300" w:lineRule="atLeast"/>
              <w:rPr>
                <w:rFonts w:ascii="Arial" w:hAnsi="Arial" w:cs="Arial"/>
                <w:sz w:val="21"/>
                <w:szCs w:val="21"/>
              </w:rPr>
            </w:pPr>
            <w:r>
              <w:rPr>
                <w:rFonts w:ascii="Arial" w:hAnsi="Arial" w:cs="Arial"/>
                <w:sz w:val="21"/>
                <w:szCs w:val="21"/>
              </w:rPr>
              <w:t>C11</w:t>
            </w:r>
          </w:p>
        </w:tc>
        <w:tc>
          <w:tcPr>
            <w:tcW w:w="1213" w:type="dxa"/>
          </w:tcPr>
          <w:p w14:paraId="3CB9196B" w14:textId="3881CF9A" w:rsidR="00A7231B" w:rsidRDefault="00A7231B" w:rsidP="00FA5E5F">
            <w:pPr>
              <w:spacing w:line="300" w:lineRule="atLeast"/>
              <w:rPr>
                <w:rFonts w:ascii="Arial" w:hAnsi="Arial" w:cs="Arial"/>
                <w:sz w:val="21"/>
                <w:szCs w:val="21"/>
              </w:rPr>
            </w:pPr>
            <w:r>
              <w:rPr>
                <w:rFonts w:ascii="Arial" w:hAnsi="Arial" w:cs="Arial"/>
                <w:sz w:val="21"/>
                <w:szCs w:val="21"/>
              </w:rPr>
              <w:t>C11</w:t>
            </w:r>
          </w:p>
        </w:tc>
      </w:tr>
      <w:tr w:rsidR="00A7231B" w14:paraId="14063C88" w14:textId="77777777" w:rsidTr="000B454F">
        <w:tc>
          <w:tcPr>
            <w:tcW w:w="279" w:type="dxa"/>
          </w:tcPr>
          <w:p w14:paraId="4B8DDC19" w14:textId="77F15D89" w:rsidR="00A7231B" w:rsidRDefault="00A7231B" w:rsidP="00FA5E5F">
            <w:pPr>
              <w:spacing w:line="300" w:lineRule="atLeast"/>
              <w:rPr>
                <w:rFonts w:ascii="Arial" w:hAnsi="Arial" w:cs="Arial"/>
                <w:sz w:val="21"/>
                <w:szCs w:val="21"/>
              </w:rPr>
            </w:pPr>
            <w:r>
              <w:rPr>
                <w:rFonts w:ascii="Arial" w:hAnsi="Arial" w:cs="Arial"/>
                <w:sz w:val="21"/>
                <w:szCs w:val="21"/>
              </w:rPr>
              <w:t>12</w:t>
            </w:r>
          </w:p>
        </w:tc>
        <w:tc>
          <w:tcPr>
            <w:tcW w:w="1919" w:type="dxa"/>
          </w:tcPr>
          <w:p w14:paraId="1C417989" w14:textId="4473FDFD" w:rsidR="00A7231B" w:rsidRDefault="00A7231B" w:rsidP="00FA5E5F">
            <w:pPr>
              <w:spacing w:line="300" w:lineRule="atLeast"/>
              <w:rPr>
                <w:rFonts w:ascii="Arial" w:hAnsi="Arial" w:cs="Arial"/>
                <w:sz w:val="21"/>
                <w:szCs w:val="21"/>
              </w:rPr>
            </w:pPr>
            <w:r>
              <w:rPr>
                <w:rFonts w:ascii="Arial" w:hAnsi="Arial" w:cs="Arial"/>
                <w:sz w:val="21"/>
                <w:szCs w:val="21"/>
              </w:rPr>
              <w:t>Non-EU-based charities (open competitive process)</w:t>
            </w:r>
          </w:p>
        </w:tc>
        <w:tc>
          <w:tcPr>
            <w:tcW w:w="993" w:type="dxa"/>
          </w:tcPr>
          <w:p w14:paraId="16E03711" w14:textId="54E0A9CF" w:rsidR="00A7231B" w:rsidRDefault="00A7231B" w:rsidP="00FA5E5F">
            <w:pPr>
              <w:spacing w:line="300" w:lineRule="atLeast"/>
              <w:rPr>
                <w:rFonts w:ascii="Arial" w:hAnsi="Arial" w:cs="Arial"/>
                <w:sz w:val="21"/>
                <w:szCs w:val="21"/>
              </w:rPr>
            </w:pPr>
            <w:r>
              <w:rPr>
                <w:rFonts w:ascii="Arial" w:hAnsi="Arial" w:cs="Arial"/>
                <w:sz w:val="21"/>
                <w:szCs w:val="21"/>
              </w:rPr>
              <w:t>C10</w:t>
            </w:r>
          </w:p>
        </w:tc>
        <w:tc>
          <w:tcPr>
            <w:tcW w:w="1120" w:type="dxa"/>
          </w:tcPr>
          <w:p w14:paraId="32AD46CB" w14:textId="5582A8A0" w:rsidR="00A7231B" w:rsidRDefault="00A7231B" w:rsidP="00FA5E5F">
            <w:pPr>
              <w:spacing w:line="300" w:lineRule="atLeast"/>
              <w:rPr>
                <w:rFonts w:ascii="Arial" w:hAnsi="Arial" w:cs="Arial"/>
                <w:sz w:val="21"/>
                <w:szCs w:val="21"/>
              </w:rPr>
            </w:pPr>
            <w:r>
              <w:rPr>
                <w:rFonts w:ascii="Arial" w:hAnsi="Arial" w:cs="Arial"/>
                <w:sz w:val="21"/>
                <w:szCs w:val="21"/>
              </w:rPr>
              <w:t>C11</w:t>
            </w:r>
          </w:p>
        </w:tc>
        <w:tc>
          <w:tcPr>
            <w:tcW w:w="1066" w:type="dxa"/>
          </w:tcPr>
          <w:p w14:paraId="3C819564" w14:textId="2E7A7538" w:rsidR="00A7231B" w:rsidRDefault="00A7231B" w:rsidP="00FA5E5F">
            <w:pPr>
              <w:spacing w:line="300" w:lineRule="atLeast"/>
              <w:rPr>
                <w:rFonts w:ascii="Arial" w:hAnsi="Arial" w:cs="Arial"/>
                <w:sz w:val="21"/>
                <w:szCs w:val="21"/>
              </w:rPr>
            </w:pPr>
            <w:r>
              <w:rPr>
                <w:rFonts w:ascii="Arial" w:hAnsi="Arial" w:cs="Arial"/>
                <w:sz w:val="21"/>
                <w:szCs w:val="21"/>
              </w:rPr>
              <w:t>C12</w:t>
            </w:r>
          </w:p>
        </w:tc>
        <w:tc>
          <w:tcPr>
            <w:tcW w:w="1213" w:type="dxa"/>
          </w:tcPr>
          <w:p w14:paraId="524CE748" w14:textId="1799B0C2" w:rsidR="00A7231B" w:rsidRDefault="00A7231B" w:rsidP="00FA5E5F">
            <w:pPr>
              <w:spacing w:line="300" w:lineRule="atLeast"/>
              <w:rPr>
                <w:rFonts w:ascii="Arial" w:hAnsi="Arial" w:cs="Arial"/>
                <w:sz w:val="21"/>
                <w:szCs w:val="21"/>
              </w:rPr>
            </w:pPr>
            <w:r>
              <w:rPr>
                <w:rFonts w:ascii="Arial" w:hAnsi="Arial" w:cs="Arial"/>
                <w:sz w:val="21"/>
                <w:szCs w:val="21"/>
              </w:rPr>
              <w:t>C12</w:t>
            </w:r>
          </w:p>
        </w:tc>
        <w:tc>
          <w:tcPr>
            <w:tcW w:w="1213" w:type="dxa"/>
          </w:tcPr>
          <w:p w14:paraId="6B5199B5" w14:textId="7E1EC3BC" w:rsidR="00A7231B" w:rsidRDefault="00A7231B" w:rsidP="00FA5E5F">
            <w:pPr>
              <w:spacing w:line="300" w:lineRule="atLeast"/>
              <w:rPr>
                <w:rFonts w:ascii="Arial" w:hAnsi="Arial" w:cs="Arial"/>
                <w:sz w:val="21"/>
                <w:szCs w:val="21"/>
              </w:rPr>
            </w:pPr>
            <w:r>
              <w:rPr>
                <w:rFonts w:ascii="Arial" w:hAnsi="Arial" w:cs="Arial"/>
                <w:sz w:val="21"/>
                <w:szCs w:val="21"/>
              </w:rPr>
              <w:t>C12</w:t>
            </w:r>
          </w:p>
        </w:tc>
        <w:tc>
          <w:tcPr>
            <w:tcW w:w="1213" w:type="dxa"/>
          </w:tcPr>
          <w:p w14:paraId="3482ABD1" w14:textId="7D480B83" w:rsidR="00A7231B" w:rsidRDefault="00A7231B" w:rsidP="00FA5E5F">
            <w:pPr>
              <w:spacing w:line="300" w:lineRule="atLeast"/>
              <w:rPr>
                <w:rFonts w:ascii="Arial" w:hAnsi="Arial" w:cs="Arial"/>
                <w:sz w:val="21"/>
                <w:szCs w:val="21"/>
              </w:rPr>
            </w:pPr>
            <w:r>
              <w:rPr>
                <w:rFonts w:ascii="Arial" w:hAnsi="Arial" w:cs="Arial"/>
                <w:sz w:val="21"/>
                <w:szCs w:val="21"/>
              </w:rPr>
              <w:t>C12</w:t>
            </w:r>
          </w:p>
        </w:tc>
      </w:tr>
      <w:tr w:rsidR="00A7231B" w14:paraId="6E515EFC" w14:textId="77777777" w:rsidTr="000B454F">
        <w:tc>
          <w:tcPr>
            <w:tcW w:w="279" w:type="dxa"/>
          </w:tcPr>
          <w:p w14:paraId="49CA6374" w14:textId="56FDA61F" w:rsidR="00A7231B" w:rsidRDefault="00A7231B" w:rsidP="00FA5E5F">
            <w:pPr>
              <w:spacing w:line="300" w:lineRule="atLeast"/>
              <w:rPr>
                <w:rFonts w:ascii="Arial" w:hAnsi="Arial" w:cs="Arial"/>
                <w:sz w:val="21"/>
                <w:szCs w:val="21"/>
              </w:rPr>
            </w:pPr>
            <w:r>
              <w:rPr>
                <w:rFonts w:ascii="Arial" w:hAnsi="Arial" w:cs="Arial"/>
                <w:sz w:val="21"/>
                <w:szCs w:val="21"/>
              </w:rPr>
              <w:t>13</w:t>
            </w:r>
          </w:p>
        </w:tc>
        <w:tc>
          <w:tcPr>
            <w:tcW w:w="1919" w:type="dxa"/>
          </w:tcPr>
          <w:p w14:paraId="74563D04" w14:textId="62537333" w:rsidR="00A7231B" w:rsidRDefault="00A7231B" w:rsidP="00FA5E5F">
            <w:pPr>
              <w:spacing w:line="300" w:lineRule="atLeast"/>
              <w:rPr>
                <w:rFonts w:ascii="Arial" w:hAnsi="Arial" w:cs="Arial"/>
                <w:sz w:val="21"/>
                <w:szCs w:val="21"/>
              </w:rPr>
            </w:pPr>
            <w:r>
              <w:rPr>
                <w:rFonts w:ascii="Arial" w:hAnsi="Arial" w:cs="Arial"/>
                <w:sz w:val="21"/>
                <w:szCs w:val="21"/>
              </w:rPr>
              <w:t>Non-EU industry commerce and public corporations</w:t>
            </w:r>
          </w:p>
        </w:tc>
        <w:tc>
          <w:tcPr>
            <w:tcW w:w="993" w:type="dxa"/>
          </w:tcPr>
          <w:p w14:paraId="2B6FC787" w14:textId="3AE58472" w:rsidR="00A7231B" w:rsidRDefault="00A7231B" w:rsidP="00FA5E5F">
            <w:pPr>
              <w:spacing w:line="300" w:lineRule="atLeast"/>
              <w:rPr>
                <w:rFonts w:ascii="Arial" w:hAnsi="Arial" w:cs="Arial"/>
                <w:sz w:val="21"/>
                <w:szCs w:val="21"/>
              </w:rPr>
            </w:pPr>
            <w:r>
              <w:rPr>
                <w:rFonts w:ascii="Arial" w:hAnsi="Arial" w:cs="Arial"/>
                <w:sz w:val="21"/>
                <w:szCs w:val="21"/>
              </w:rPr>
              <w:t>C11</w:t>
            </w:r>
          </w:p>
        </w:tc>
        <w:tc>
          <w:tcPr>
            <w:tcW w:w="1120" w:type="dxa"/>
          </w:tcPr>
          <w:p w14:paraId="7A46504B" w14:textId="69D060AE" w:rsidR="00A7231B" w:rsidRDefault="00A7231B" w:rsidP="00FA5E5F">
            <w:pPr>
              <w:spacing w:line="300" w:lineRule="atLeast"/>
              <w:rPr>
                <w:rFonts w:ascii="Arial" w:hAnsi="Arial" w:cs="Arial"/>
                <w:sz w:val="21"/>
                <w:szCs w:val="21"/>
              </w:rPr>
            </w:pPr>
            <w:r>
              <w:rPr>
                <w:rFonts w:ascii="Arial" w:hAnsi="Arial" w:cs="Arial"/>
                <w:sz w:val="21"/>
                <w:szCs w:val="21"/>
              </w:rPr>
              <w:t>C12</w:t>
            </w:r>
          </w:p>
        </w:tc>
        <w:tc>
          <w:tcPr>
            <w:tcW w:w="1066" w:type="dxa"/>
          </w:tcPr>
          <w:p w14:paraId="76834DAC" w14:textId="26B86C09" w:rsidR="00A7231B" w:rsidRDefault="00A7231B" w:rsidP="00FA5E5F">
            <w:pPr>
              <w:spacing w:line="300" w:lineRule="atLeast"/>
              <w:rPr>
                <w:rFonts w:ascii="Arial" w:hAnsi="Arial" w:cs="Arial"/>
                <w:sz w:val="21"/>
                <w:szCs w:val="21"/>
              </w:rPr>
            </w:pPr>
            <w:r>
              <w:rPr>
                <w:rFonts w:ascii="Arial" w:hAnsi="Arial" w:cs="Arial"/>
                <w:sz w:val="21"/>
                <w:szCs w:val="21"/>
              </w:rPr>
              <w:t>C13</w:t>
            </w:r>
          </w:p>
        </w:tc>
        <w:tc>
          <w:tcPr>
            <w:tcW w:w="1213" w:type="dxa"/>
          </w:tcPr>
          <w:p w14:paraId="2647A637" w14:textId="6D214AEB" w:rsidR="00A7231B" w:rsidRDefault="00A7231B" w:rsidP="00FA5E5F">
            <w:pPr>
              <w:spacing w:line="300" w:lineRule="atLeast"/>
              <w:rPr>
                <w:rFonts w:ascii="Arial" w:hAnsi="Arial" w:cs="Arial"/>
                <w:sz w:val="21"/>
                <w:szCs w:val="21"/>
              </w:rPr>
            </w:pPr>
            <w:r>
              <w:rPr>
                <w:rFonts w:ascii="Arial" w:hAnsi="Arial" w:cs="Arial"/>
                <w:sz w:val="21"/>
                <w:szCs w:val="21"/>
              </w:rPr>
              <w:t>C13</w:t>
            </w:r>
          </w:p>
        </w:tc>
        <w:tc>
          <w:tcPr>
            <w:tcW w:w="1213" w:type="dxa"/>
          </w:tcPr>
          <w:p w14:paraId="25C040A8" w14:textId="3143F875" w:rsidR="00A7231B" w:rsidRDefault="00A7231B" w:rsidP="00FA5E5F">
            <w:pPr>
              <w:spacing w:line="300" w:lineRule="atLeast"/>
              <w:rPr>
                <w:rFonts w:ascii="Arial" w:hAnsi="Arial" w:cs="Arial"/>
                <w:sz w:val="21"/>
                <w:szCs w:val="21"/>
              </w:rPr>
            </w:pPr>
            <w:r>
              <w:rPr>
                <w:rFonts w:ascii="Arial" w:hAnsi="Arial" w:cs="Arial"/>
                <w:sz w:val="21"/>
                <w:szCs w:val="21"/>
              </w:rPr>
              <w:t>C13</w:t>
            </w:r>
          </w:p>
        </w:tc>
        <w:tc>
          <w:tcPr>
            <w:tcW w:w="1213" w:type="dxa"/>
          </w:tcPr>
          <w:p w14:paraId="5B7D3B1B" w14:textId="179F6750" w:rsidR="00A7231B" w:rsidRDefault="00A7231B" w:rsidP="00FA5E5F">
            <w:pPr>
              <w:spacing w:line="300" w:lineRule="atLeast"/>
              <w:rPr>
                <w:rFonts w:ascii="Arial" w:hAnsi="Arial" w:cs="Arial"/>
                <w:sz w:val="21"/>
                <w:szCs w:val="21"/>
              </w:rPr>
            </w:pPr>
            <w:r>
              <w:rPr>
                <w:rFonts w:ascii="Arial" w:hAnsi="Arial" w:cs="Arial"/>
                <w:sz w:val="21"/>
                <w:szCs w:val="21"/>
              </w:rPr>
              <w:t>C13</w:t>
            </w:r>
          </w:p>
        </w:tc>
      </w:tr>
      <w:tr w:rsidR="00A7231B" w14:paraId="16B9CBF9" w14:textId="77777777" w:rsidTr="000B454F">
        <w:tc>
          <w:tcPr>
            <w:tcW w:w="279" w:type="dxa"/>
          </w:tcPr>
          <w:p w14:paraId="6F5470E3" w14:textId="63F9D50D" w:rsidR="00A7231B" w:rsidRDefault="00A7231B" w:rsidP="00FA5E5F">
            <w:pPr>
              <w:spacing w:line="300" w:lineRule="atLeast"/>
              <w:rPr>
                <w:rFonts w:ascii="Arial" w:hAnsi="Arial" w:cs="Arial"/>
                <w:sz w:val="21"/>
                <w:szCs w:val="21"/>
              </w:rPr>
            </w:pPr>
            <w:r>
              <w:rPr>
                <w:rFonts w:ascii="Arial" w:hAnsi="Arial" w:cs="Arial"/>
                <w:sz w:val="21"/>
                <w:szCs w:val="21"/>
              </w:rPr>
              <w:t>14</w:t>
            </w:r>
          </w:p>
        </w:tc>
        <w:tc>
          <w:tcPr>
            <w:tcW w:w="1919" w:type="dxa"/>
          </w:tcPr>
          <w:p w14:paraId="157BB160" w14:textId="47016DA6" w:rsidR="00A7231B" w:rsidRDefault="00A7231B" w:rsidP="00FA5E5F">
            <w:pPr>
              <w:spacing w:line="300" w:lineRule="atLeast"/>
              <w:rPr>
                <w:rFonts w:ascii="Arial" w:hAnsi="Arial" w:cs="Arial"/>
                <w:sz w:val="21"/>
                <w:szCs w:val="21"/>
              </w:rPr>
            </w:pPr>
            <w:r>
              <w:rPr>
                <w:rFonts w:ascii="Arial" w:hAnsi="Arial" w:cs="Arial"/>
                <w:sz w:val="21"/>
                <w:szCs w:val="21"/>
              </w:rPr>
              <w:t>Non-EU other</w:t>
            </w:r>
          </w:p>
        </w:tc>
        <w:tc>
          <w:tcPr>
            <w:tcW w:w="993" w:type="dxa"/>
          </w:tcPr>
          <w:p w14:paraId="45505B8F" w14:textId="3D372C5B" w:rsidR="00A7231B" w:rsidRDefault="00A7231B" w:rsidP="00FA5E5F">
            <w:pPr>
              <w:spacing w:line="300" w:lineRule="atLeast"/>
              <w:rPr>
                <w:rFonts w:ascii="Arial" w:hAnsi="Arial" w:cs="Arial"/>
                <w:sz w:val="21"/>
                <w:szCs w:val="21"/>
              </w:rPr>
            </w:pPr>
            <w:r>
              <w:rPr>
                <w:rFonts w:ascii="Arial" w:hAnsi="Arial" w:cs="Arial"/>
                <w:sz w:val="21"/>
                <w:szCs w:val="21"/>
              </w:rPr>
              <w:t>C12</w:t>
            </w:r>
          </w:p>
        </w:tc>
        <w:tc>
          <w:tcPr>
            <w:tcW w:w="1120" w:type="dxa"/>
          </w:tcPr>
          <w:p w14:paraId="36D552D1" w14:textId="5A11956A" w:rsidR="00A7231B" w:rsidRDefault="00A7231B" w:rsidP="00FA5E5F">
            <w:pPr>
              <w:spacing w:line="300" w:lineRule="atLeast"/>
              <w:rPr>
                <w:rFonts w:ascii="Arial" w:hAnsi="Arial" w:cs="Arial"/>
                <w:sz w:val="21"/>
                <w:szCs w:val="21"/>
              </w:rPr>
            </w:pPr>
            <w:r>
              <w:rPr>
                <w:rFonts w:ascii="Arial" w:hAnsi="Arial" w:cs="Arial"/>
                <w:sz w:val="21"/>
                <w:szCs w:val="21"/>
              </w:rPr>
              <w:t>C13</w:t>
            </w:r>
          </w:p>
        </w:tc>
        <w:tc>
          <w:tcPr>
            <w:tcW w:w="1066" w:type="dxa"/>
          </w:tcPr>
          <w:p w14:paraId="30D6FBE9" w14:textId="574BEDD8" w:rsidR="00A7231B" w:rsidRDefault="00A7231B" w:rsidP="00FA5E5F">
            <w:pPr>
              <w:spacing w:line="300" w:lineRule="atLeast"/>
              <w:rPr>
                <w:rFonts w:ascii="Arial" w:hAnsi="Arial" w:cs="Arial"/>
                <w:sz w:val="21"/>
                <w:szCs w:val="21"/>
              </w:rPr>
            </w:pPr>
            <w:r>
              <w:rPr>
                <w:rFonts w:ascii="Arial" w:hAnsi="Arial" w:cs="Arial"/>
                <w:sz w:val="21"/>
                <w:szCs w:val="21"/>
              </w:rPr>
              <w:t>C14</w:t>
            </w:r>
          </w:p>
        </w:tc>
        <w:tc>
          <w:tcPr>
            <w:tcW w:w="1213" w:type="dxa"/>
          </w:tcPr>
          <w:p w14:paraId="428AE745" w14:textId="1EB7AA14" w:rsidR="00A7231B" w:rsidRDefault="00A7231B" w:rsidP="00FA5E5F">
            <w:pPr>
              <w:spacing w:line="300" w:lineRule="atLeast"/>
              <w:rPr>
                <w:rFonts w:ascii="Arial" w:hAnsi="Arial" w:cs="Arial"/>
                <w:sz w:val="21"/>
                <w:szCs w:val="21"/>
              </w:rPr>
            </w:pPr>
            <w:r>
              <w:rPr>
                <w:rFonts w:ascii="Arial" w:hAnsi="Arial" w:cs="Arial"/>
                <w:sz w:val="21"/>
                <w:szCs w:val="21"/>
              </w:rPr>
              <w:t>C14</w:t>
            </w:r>
          </w:p>
        </w:tc>
        <w:tc>
          <w:tcPr>
            <w:tcW w:w="1213" w:type="dxa"/>
          </w:tcPr>
          <w:p w14:paraId="65D722CC" w14:textId="07048E39" w:rsidR="00A7231B" w:rsidRDefault="00A7231B" w:rsidP="00FA5E5F">
            <w:pPr>
              <w:spacing w:line="300" w:lineRule="atLeast"/>
              <w:rPr>
                <w:rFonts w:ascii="Arial" w:hAnsi="Arial" w:cs="Arial"/>
                <w:sz w:val="21"/>
                <w:szCs w:val="21"/>
              </w:rPr>
            </w:pPr>
            <w:r>
              <w:rPr>
                <w:rFonts w:ascii="Arial" w:hAnsi="Arial" w:cs="Arial"/>
                <w:sz w:val="21"/>
                <w:szCs w:val="21"/>
              </w:rPr>
              <w:t>C14</w:t>
            </w:r>
          </w:p>
        </w:tc>
        <w:tc>
          <w:tcPr>
            <w:tcW w:w="1213" w:type="dxa"/>
          </w:tcPr>
          <w:p w14:paraId="095ED90F" w14:textId="54D0C2B9" w:rsidR="00A7231B" w:rsidRDefault="00A7231B" w:rsidP="00FA5E5F">
            <w:pPr>
              <w:spacing w:line="300" w:lineRule="atLeast"/>
              <w:rPr>
                <w:rFonts w:ascii="Arial" w:hAnsi="Arial" w:cs="Arial"/>
                <w:sz w:val="21"/>
                <w:szCs w:val="21"/>
              </w:rPr>
            </w:pPr>
            <w:r>
              <w:rPr>
                <w:rFonts w:ascii="Arial" w:hAnsi="Arial" w:cs="Arial"/>
                <w:sz w:val="21"/>
                <w:szCs w:val="21"/>
              </w:rPr>
              <w:t>C14</w:t>
            </w:r>
          </w:p>
        </w:tc>
      </w:tr>
      <w:tr w:rsidR="00A7231B" w14:paraId="3C197018" w14:textId="77777777" w:rsidTr="000B454F">
        <w:tc>
          <w:tcPr>
            <w:tcW w:w="279" w:type="dxa"/>
          </w:tcPr>
          <w:p w14:paraId="75D7E6ED" w14:textId="6740AA2C" w:rsidR="00A7231B" w:rsidRDefault="00A7231B" w:rsidP="00FA5E5F">
            <w:pPr>
              <w:spacing w:line="300" w:lineRule="atLeast"/>
              <w:rPr>
                <w:rFonts w:ascii="Arial" w:hAnsi="Arial" w:cs="Arial"/>
                <w:sz w:val="21"/>
                <w:szCs w:val="21"/>
              </w:rPr>
            </w:pPr>
            <w:r>
              <w:rPr>
                <w:rFonts w:ascii="Arial" w:hAnsi="Arial" w:cs="Arial"/>
                <w:sz w:val="21"/>
                <w:szCs w:val="21"/>
              </w:rPr>
              <w:t>15</w:t>
            </w:r>
          </w:p>
        </w:tc>
        <w:tc>
          <w:tcPr>
            <w:tcW w:w="1919" w:type="dxa"/>
          </w:tcPr>
          <w:p w14:paraId="76C317D7" w14:textId="4F4E6BE4" w:rsidR="00A7231B" w:rsidRDefault="00993243" w:rsidP="00FA5E5F">
            <w:pPr>
              <w:spacing w:line="300" w:lineRule="atLeast"/>
              <w:rPr>
                <w:rFonts w:ascii="Arial" w:hAnsi="Arial" w:cs="Arial"/>
                <w:sz w:val="21"/>
                <w:szCs w:val="21"/>
              </w:rPr>
            </w:pPr>
            <w:r>
              <w:rPr>
                <w:rFonts w:ascii="Arial" w:hAnsi="Arial" w:cs="Arial"/>
                <w:sz w:val="21"/>
                <w:szCs w:val="21"/>
              </w:rPr>
              <w:t>Health research funding bodies</w:t>
            </w:r>
          </w:p>
        </w:tc>
        <w:tc>
          <w:tcPr>
            <w:tcW w:w="993" w:type="dxa"/>
          </w:tcPr>
          <w:p w14:paraId="35769C26" w14:textId="77777777" w:rsidR="00A7231B" w:rsidRDefault="00A7231B" w:rsidP="00FA5E5F">
            <w:pPr>
              <w:spacing w:line="300" w:lineRule="atLeast"/>
              <w:rPr>
                <w:rFonts w:ascii="Arial" w:hAnsi="Arial" w:cs="Arial"/>
                <w:sz w:val="21"/>
                <w:szCs w:val="21"/>
              </w:rPr>
            </w:pPr>
          </w:p>
        </w:tc>
        <w:tc>
          <w:tcPr>
            <w:tcW w:w="1120" w:type="dxa"/>
          </w:tcPr>
          <w:p w14:paraId="22514030" w14:textId="77777777" w:rsidR="00A7231B" w:rsidRDefault="00A7231B" w:rsidP="00FA5E5F">
            <w:pPr>
              <w:spacing w:line="300" w:lineRule="atLeast"/>
              <w:rPr>
                <w:rFonts w:ascii="Arial" w:hAnsi="Arial" w:cs="Arial"/>
                <w:sz w:val="21"/>
                <w:szCs w:val="21"/>
              </w:rPr>
            </w:pPr>
          </w:p>
        </w:tc>
        <w:tc>
          <w:tcPr>
            <w:tcW w:w="1066" w:type="dxa"/>
          </w:tcPr>
          <w:p w14:paraId="221837DF" w14:textId="77777777" w:rsidR="00A7231B" w:rsidRDefault="00A7231B" w:rsidP="00FA5E5F">
            <w:pPr>
              <w:spacing w:line="300" w:lineRule="atLeast"/>
              <w:rPr>
                <w:rFonts w:ascii="Arial" w:hAnsi="Arial" w:cs="Arial"/>
                <w:sz w:val="21"/>
                <w:szCs w:val="21"/>
              </w:rPr>
            </w:pPr>
          </w:p>
        </w:tc>
        <w:tc>
          <w:tcPr>
            <w:tcW w:w="1213" w:type="dxa"/>
          </w:tcPr>
          <w:p w14:paraId="162435F7" w14:textId="77777777" w:rsidR="00A7231B" w:rsidRDefault="00A7231B" w:rsidP="00FA5E5F">
            <w:pPr>
              <w:spacing w:line="300" w:lineRule="atLeast"/>
              <w:rPr>
                <w:rFonts w:ascii="Arial" w:hAnsi="Arial" w:cs="Arial"/>
                <w:sz w:val="21"/>
                <w:szCs w:val="21"/>
              </w:rPr>
            </w:pPr>
          </w:p>
        </w:tc>
        <w:tc>
          <w:tcPr>
            <w:tcW w:w="1213" w:type="dxa"/>
          </w:tcPr>
          <w:p w14:paraId="0636F0F1" w14:textId="77777777" w:rsidR="00A7231B" w:rsidRDefault="00A7231B" w:rsidP="00FA5E5F">
            <w:pPr>
              <w:spacing w:line="300" w:lineRule="atLeast"/>
              <w:rPr>
                <w:rFonts w:ascii="Arial" w:hAnsi="Arial" w:cs="Arial"/>
                <w:sz w:val="21"/>
                <w:szCs w:val="21"/>
              </w:rPr>
            </w:pPr>
          </w:p>
        </w:tc>
        <w:tc>
          <w:tcPr>
            <w:tcW w:w="1213" w:type="dxa"/>
          </w:tcPr>
          <w:p w14:paraId="04C60779" w14:textId="77777777" w:rsidR="00A7231B" w:rsidRDefault="00A7231B" w:rsidP="00FA5E5F">
            <w:pPr>
              <w:spacing w:line="300" w:lineRule="atLeast"/>
              <w:rPr>
                <w:rFonts w:ascii="Arial" w:hAnsi="Arial" w:cs="Arial"/>
                <w:sz w:val="21"/>
                <w:szCs w:val="21"/>
              </w:rPr>
            </w:pPr>
          </w:p>
        </w:tc>
      </w:tr>
      <w:tr w:rsidR="00993243" w14:paraId="262A2DB0" w14:textId="77777777" w:rsidTr="000B454F">
        <w:tc>
          <w:tcPr>
            <w:tcW w:w="279" w:type="dxa"/>
          </w:tcPr>
          <w:p w14:paraId="4DE9B676" w14:textId="75DDE8FE" w:rsidR="00993243" w:rsidRDefault="00993243" w:rsidP="00FA5E5F">
            <w:pPr>
              <w:spacing w:line="300" w:lineRule="atLeast"/>
              <w:rPr>
                <w:rFonts w:ascii="Arial" w:hAnsi="Arial" w:cs="Arial"/>
                <w:sz w:val="21"/>
                <w:szCs w:val="21"/>
              </w:rPr>
            </w:pPr>
            <w:r>
              <w:rPr>
                <w:rFonts w:ascii="Arial" w:hAnsi="Arial" w:cs="Arial"/>
                <w:sz w:val="21"/>
                <w:szCs w:val="21"/>
              </w:rPr>
              <w:lastRenderedPageBreak/>
              <w:t>16</w:t>
            </w:r>
          </w:p>
        </w:tc>
        <w:tc>
          <w:tcPr>
            <w:tcW w:w="1919" w:type="dxa"/>
          </w:tcPr>
          <w:p w14:paraId="1A09AD74" w14:textId="76D30170" w:rsidR="00993243" w:rsidRDefault="00993243" w:rsidP="00FA5E5F">
            <w:pPr>
              <w:spacing w:line="300" w:lineRule="atLeast"/>
              <w:rPr>
                <w:rFonts w:ascii="Arial" w:hAnsi="Arial" w:cs="Arial"/>
                <w:sz w:val="21"/>
                <w:szCs w:val="21"/>
              </w:rPr>
            </w:pPr>
            <w:r>
              <w:rPr>
                <w:rFonts w:ascii="Arial" w:hAnsi="Arial" w:cs="Arial"/>
                <w:sz w:val="21"/>
                <w:szCs w:val="21"/>
              </w:rPr>
              <w:t>Research councils income-in-kind</w:t>
            </w:r>
          </w:p>
        </w:tc>
        <w:tc>
          <w:tcPr>
            <w:tcW w:w="993" w:type="dxa"/>
          </w:tcPr>
          <w:p w14:paraId="004FF3CA" w14:textId="77777777" w:rsidR="00993243" w:rsidRDefault="00993243" w:rsidP="00FA5E5F">
            <w:pPr>
              <w:spacing w:line="300" w:lineRule="atLeast"/>
              <w:rPr>
                <w:rFonts w:ascii="Arial" w:hAnsi="Arial" w:cs="Arial"/>
                <w:sz w:val="21"/>
                <w:szCs w:val="21"/>
              </w:rPr>
            </w:pPr>
          </w:p>
        </w:tc>
        <w:tc>
          <w:tcPr>
            <w:tcW w:w="1120" w:type="dxa"/>
          </w:tcPr>
          <w:p w14:paraId="16484C26" w14:textId="77777777" w:rsidR="00993243" w:rsidRDefault="00993243" w:rsidP="00FA5E5F">
            <w:pPr>
              <w:spacing w:line="300" w:lineRule="atLeast"/>
              <w:rPr>
                <w:rFonts w:ascii="Arial" w:hAnsi="Arial" w:cs="Arial"/>
                <w:sz w:val="21"/>
                <w:szCs w:val="21"/>
              </w:rPr>
            </w:pPr>
          </w:p>
        </w:tc>
        <w:tc>
          <w:tcPr>
            <w:tcW w:w="1066" w:type="dxa"/>
          </w:tcPr>
          <w:p w14:paraId="6E9E1762" w14:textId="77777777" w:rsidR="00993243" w:rsidRDefault="00993243" w:rsidP="00FA5E5F">
            <w:pPr>
              <w:spacing w:line="300" w:lineRule="atLeast"/>
              <w:rPr>
                <w:rFonts w:ascii="Arial" w:hAnsi="Arial" w:cs="Arial"/>
                <w:sz w:val="21"/>
                <w:szCs w:val="21"/>
              </w:rPr>
            </w:pPr>
          </w:p>
        </w:tc>
        <w:tc>
          <w:tcPr>
            <w:tcW w:w="1213" w:type="dxa"/>
          </w:tcPr>
          <w:p w14:paraId="41F4010B" w14:textId="77777777" w:rsidR="00993243" w:rsidRDefault="00993243" w:rsidP="00FA5E5F">
            <w:pPr>
              <w:spacing w:line="300" w:lineRule="atLeast"/>
              <w:rPr>
                <w:rFonts w:ascii="Arial" w:hAnsi="Arial" w:cs="Arial"/>
                <w:sz w:val="21"/>
                <w:szCs w:val="21"/>
              </w:rPr>
            </w:pPr>
          </w:p>
        </w:tc>
        <w:tc>
          <w:tcPr>
            <w:tcW w:w="1213" w:type="dxa"/>
          </w:tcPr>
          <w:p w14:paraId="48D8EB5F" w14:textId="77777777" w:rsidR="00993243" w:rsidRDefault="00993243" w:rsidP="00FA5E5F">
            <w:pPr>
              <w:spacing w:line="300" w:lineRule="atLeast"/>
              <w:rPr>
                <w:rFonts w:ascii="Arial" w:hAnsi="Arial" w:cs="Arial"/>
                <w:sz w:val="21"/>
                <w:szCs w:val="21"/>
              </w:rPr>
            </w:pPr>
          </w:p>
        </w:tc>
        <w:tc>
          <w:tcPr>
            <w:tcW w:w="1213" w:type="dxa"/>
          </w:tcPr>
          <w:p w14:paraId="44CA7653" w14:textId="77777777" w:rsidR="00993243" w:rsidRDefault="00993243" w:rsidP="00FA5E5F">
            <w:pPr>
              <w:spacing w:line="300" w:lineRule="atLeast"/>
              <w:rPr>
                <w:rFonts w:ascii="Arial" w:hAnsi="Arial" w:cs="Arial"/>
                <w:sz w:val="21"/>
                <w:szCs w:val="21"/>
              </w:rPr>
            </w:pPr>
          </w:p>
        </w:tc>
      </w:tr>
      <w:tr w:rsidR="00993243" w14:paraId="25808C5C" w14:textId="77777777" w:rsidTr="000B454F">
        <w:tc>
          <w:tcPr>
            <w:tcW w:w="279" w:type="dxa"/>
          </w:tcPr>
          <w:p w14:paraId="37A564C8" w14:textId="352BDFEB" w:rsidR="00993243" w:rsidRDefault="00993243" w:rsidP="00FA5E5F">
            <w:pPr>
              <w:spacing w:line="300" w:lineRule="atLeast"/>
              <w:rPr>
                <w:rFonts w:ascii="Arial" w:hAnsi="Arial" w:cs="Arial"/>
                <w:sz w:val="21"/>
                <w:szCs w:val="21"/>
              </w:rPr>
            </w:pPr>
            <w:r>
              <w:rPr>
                <w:rFonts w:ascii="Arial" w:hAnsi="Arial" w:cs="Arial"/>
                <w:sz w:val="21"/>
                <w:szCs w:val="21"/>
              </w:rPr>
              <w:t>17</w:t>
            </w:r>
          </w:p>
        </w:tc>
        <w:tc>
          <w:tcPr>
            <w:tcW w:w="1919" w:type="dxa"/>
          </w:tcPr>
          <w:p w14:paraId="5F181E2D" w14:textId="1F265FE0" w:rsidR="00993243" w:rsidRDefault="00993243" w:rsidP="00FA5E5F">
            <w:pPr>
              <w:spacing w:line="300" w:lineRule="atLeast"/>
              <w:rPr>
                <w:rFonts w:ascii="Arial" w:hAnsi="Arial" w:cs="Arial"/>
                <w:sz w:val="21"/>
                <w:szCs w:val="21"/>
              </w:rPr>
            </w:pPr>
            <w:r>
              <w:rPr>
                <w:rFonts w:ascii="Arial" w:hAnsi="Arial" w:cs="Arial"/>
                <w:sz w:val="21"/>
                <w:szCs w:val="21"/>
              </w:rPr>
              <w:t>Health research funding bodies income-in-kind</w:t>
            </w:r>
          </w:p>
        </w:tc>
        <w:tc>
          <w:tcPr>
            <w:tcW w:w="993" w:type="dxa"/>
          </w:tcPr>
          <w:p w14:paraId="3B4A962A" w14:textId="77777777" w:rsidR="00993243" w:rsidRDefault="00993243" w:rsidP="00FA5E5F">
            <w:pPr>
              <w:spacing w:line="300" w:lineRule="atLeast"/>
              <w:rPr>
                <w:rFonts w:ascii="Arial" w:hAnsi="Arial" w:cs="Arial"/>
                <w:sz w:val="21"/>
                <w:szCs w:val="21"/>
              </w:rPr>
            </w:pPr>
          </w:p>
        </w:tc>
        <w:tc>
          <w:tcPr>
            <w:tcW w:w="1120" w:type="dxa"/>
          </w:tcPr>
          <w:p w14:paraId="376F9FBA" w14:textId="77777777" w:rsidR="00993243" w:rsidRDefault="00993243" w:rsidP="00FA5E5F">
            <w:pPr>
              <w:spacing w:line="300" w:lineRule="atLeast"/>
              <w:rPr>
                <w:rFonts w:ascii="Arial" w:hAnsi="Arial" w:cs="Arial"/>
                <w:sz w:val="21"/>
                <w:szCs w:val="21"/>
              </w:rPr>
            </w:pPr>
          </w:p>
        </w:tc>
        <w:tc>
          <w:tcPr>
            <w:tcW w:w="1066" w:type="dxa"/>
          </w:tcPr>
          <w:p w14:paraId="504F6D93" w14:textId="77777777" w:rsidR="00993243" w:rsidRDefault="00993243" w:rsidP="00FA5E5F">
            <w:pPr>
              <w:spacing w:line="300" w:lineRule="atLeast"/>
              <w:rPr>
                <w:rFonts w:ascii="Arial" w:hAnsi="Arial" w:cs="Arial"/>
                <w:sz w:val="21"/>
                <w:szCs w:val="21"/>
              </w:rPr>
            </w:pPr>
          </w:p>
        </w:tc>
        <w:tc>
          <w:tcPr>
            <w:tcW w:w="1213" w:type="dxa"/>
          </w:tcPr>
          <w:p w14:paraId="122B736D" w14:textId="77777777" w:rsidR="00993243" w:rsidRDefault="00993243" w:rsidP="00FA5E5F">
            <w:pPr>
              <w:spacing w:line="300" w:lineRule="atLeast"/>
              <w:rPr>
                <w:rFonts w:ascii="Arial" w:hAnsi="Arial" w:cs="Arial"/>
                <w:sz w:val="21"/>
                <w:szCs w:val="21"/>
              </w:rPr>
            </w:pPr>
          </w:p>
        </w:tc>
        <w:tc>
          <w:tcPr>
            <w:tcW w:w="1213" w:type="dxa"/>
          </w:tcPr>
          <w:p w14:paraId="27F7D9F7" w14:textId="77777777" w:rsidR="00993243" w:rsidRDefault="00993243" w:rsidP="00FA5E5F">
            <w:pPr>
              <w:spacing w:line="300" w:lineRule="atLeast"/>
              <w:rPr>
                <w:rFonts w:ascii="Arial" w:hAnsi="Arial" w:cs="Arial"/>
                <w:sz w:val="21"/>
                <w:szCs w:val="21"/>
              </w:rPr>
            </w:pPr>
          </w:p>
        </w:tc>
        <w:tc>
          <w:tcPr>
            <w:tcW w:w="1213" w:type="dxa"/>
          </w:tcPr>
          <w:p w14:paraId="6A71A980" w14:textId="77777777" w:rsidR="00993243" w:rsidRDefault="00993243" w:rsidP="00FA5E5F">
            <w:pPr>
              <w:spacing w:line="300" w:lineRule="atLeast"/>
              <w:rPr>
                <w:rFonts w:ascii="Arial" w:hAnsi="Arial" w:cs="Arial"/>
                <w:sz w:val="21"/>
                <w:szCs w:val="21"/>
              </w:rPr>
            </w:pPr>
          </w:p>
        </w:tc>
      </w:tr>
    </w:tbl>
    <w:p w14:paraId="40D94D6E" w14:textId="77777777" w:rsidR="00473CA5" w:rsidRPr="00473CA5" w:rsidRDefault="00473CA5" w:rsidP="00FA5E5F">
      <w:pPr>
        <w:spacing w:after="0" w:line="300" w:lineRule="atLeast"/>
        <w:rPr>
          <w:rFonts w:ascii="Arial" w:hAnsi="Arial" w:cs="Arial"/>
          <w:sz w:val="21"/>
          <w:szCs w:val="21"/>
        </w:rPr>
      </w:pPr>
    </w:p>
    <w:p w14:paraId="02D72F69" w14:textId="5509542E" w:rsidR="004B1BFB" w:rsidRDefault="004B1BFB">
      <w:pPr>
        <w:rPr>
          <w:rFonts w:ascii="Arial" w:hAnsi="Arial" w:cs="Arial"/>
          <w:sz w:val="21"/>
          <w:szCs w:val="21"/>
        </w:rPr>
      </w:pPr>
      <w:r>
        <w:rPr>
          <w:rFonts w:ascii="Arial" w:hAnsi="Arial" w:cs="Arial"/>
          <w:sz w:val="21"/>
          <w:szCs w:val="21"/>
        </w:rPr>
        <w:br w:type="page"/>
      </w:r>
    </w:p>
    <w:p w14:paraId="40958BC0" w14:textId="258FDCE7" w:rsidR="004B1BFB" w:rsidRDefault="004B1BFB" w:rsidP="004B1BFB">
      <w:pPr>
        <w:spacing w:after="0" w:line="300" w:lineRule="atLeast"/>
        <w:rPr>
          <w:rFonts w:ascii="Arial" w:hAnsi="Arial" w:cs="Arial"/>
          <w:b/>
          <w:sz w:val="28"/>
          <w:szCs w:val="28"/>
        </w:rPr>
      </w:pPr>
      <w:r>
        <w:rPr>
          <w:rFonts w:ascii="Arial" w:hAnsi="Arial" w:cs="Arial"/>
          <w:b/>
          <w:sz w:val="28"/>
          <w:szCs w:val="28"/>
        </w:rPr>
        <w:lastRenderedPageBreak/>
        <w:t>Annex B – Summary of changes to the file formats</w:t>
      </w:r>
    </w:p>
    <w:p w14:paraId="3C85D84D" w14:textId="4DAD59C2" w:rsidR="008732E5" w:rsidRDefault="008732E5" w:rsidP="004B1BFB">
      <w:pPr>
        <w:spacing w:after="0" w:line="300" w:lineRule="atLeast"/>
        <w:rPr>
          <w:rFonts w:ascii="Arial" w:hAnsi="Arial" w:cs="Arial"/>
          <w:b/>
          <w:sz w:val="28"/>
          <w:szCs w:val="28"/>
        </w:rPr>
      </w:pPr>
    </w:p>
    <w:p w14:paraId="0E594BF5" w14:textId="518A8962" w:rsidR="008732E5" w:rsidRDefault="008732E5" w:rsidP="008732E5">
      <w:r>
        <w:t xml:space="preserve">The import engine will support the importing of the original names </w:t>
      </w:r>
      <w:proofErr w:type="spellStart"/>
      <w:r>
        <w:t>along side</w:t>
      </w:r>
      <w:proofErr w:type="spellEnd"/>
      <w:r>
        <w:t xml:space="preserve"> the updated names, and any field the import engine does not recognise is ignored.  Therefore with the exception of the changes to the impact case study grants section all changes are backwardly compatible.</w:t>
      </w:r>
    </w:p>
    <w:p w14:paraId="0F56EB97" w14:textId="77777777" w:rsidR="008732E5" w:rsidRDefault="008732E5" w:rsidP="004B1BFB">
      <w:pPr>
        <w:spacing w:after="0" w:line="300" w:lineRule="atLeast"/>
        <w:rPr>
          <w:rFonts w:ascii="Arial" w:hAnsi="Arial" w:cs="Arial"/>
          <w:b/>
          <w:sz w:val="28"/>
          <w:szCs w:val="28"/>
        </w:rPr>
      </w:pPr>
    </w:p>
    <w:tbl>
      <w:tblPr>
        <w:tblStyle w:val="TableGrid"/>
        <w:tblW w:w="0" w:type="auto"/>
        <w:tblLook w:val="04A0" w:firstRow="1" w:lastRow="0" w:firstColumn="1" w:lastColumn="0" w:noHBand="0" w:noVBand="1"/>
      </w:tblPr>
      <w:tblGrid>
        <w:gridCol w:w="2416"/>
        <w:gridCol w:w="4615"/>
        <w:gridCol w:w="6917"/>
      </w:tblGrid>
      <w:tr w:rsidR="004B1BFB" w14:paraId="579C6D38" w14:textId="77777777" w:rsidTr="004B1BFB">
        <w:tc>
          <w:tcPr>
            <w:tcW w:w="2789" w:type="dxa"/>
          </w:tcPr>
          <w:p w14:paraId="27E72360" w14:textId="5783C9F3" w:rsidR="004B1BFB" w:rsidRPr="004B1BFB" w:rsidRDefault="004B1BFB" w:rsidP="004B1BFB">
            <w:pPr>
              <w:rPr>
                <w:b/>
              </w:rPr>
            </w:pPr>
            <w:r w:rsidRPr="004B1BFB">
              <w:rPr>
                <w:b/>
              </w:rPr>
              <w:t>Form</w:t>
            </w:r>
          </w:p>
        </w:tc>
        <w:tc>
          <w:tcPr>
            <w:tcW w:w="2789" w:type="dxa"/>
          </w:tcPr>
          <w:p w14:paraId="6944E10E" w14:textId="30E4B439" w:rsidR="004B1BFB" w:rsidRPr="004B1BFB" w:rsidRDefault="004B1BFB" w:rsidP="004B1BFB">
            <w:pPr>
              <w:rPr>
                <w:b/>
              </w:rPr>
            </w:pPr>
            <w:r w:rsidRPr="004B1BFB">
              <w:rPr>
                <w:b/>
              </w:rPr>
              <w:t>Field</w:t>
            </w:r>
          </w:p>
        </w:tc>
        <w:tc>
          <w:tcPr>
            <w:tcW w:w="8025" w:type="dxa"/>
          </w:tcPr>
          <w:p w14:paraId="127AC55C" w14:textId="5199B2CA" w:rsidR="004B1BFB" w:rsidRPr="004B1BFB" w:rsidRDefault="004B1BFB" w:rsidP="004B1BFB">
            <w:pPr>
              <w:rPr>
                <w:b/>
              </w:rPr>
            </w:pPr>
            <w:r w:rsidRPr="004B1BFB">
              <w:rPr>
                <w:b/>
              </w:rPr>
              <w:t>Summary of changes</w:t>
            </w:r>
          </w:p>
        </w:tc>
      </w:tr>
      <w:tr w:rsidR="004B1BFB" w14:paraId="33417387" w14:textId="77777777" w:rsidTr="004B1BFB">
        <w:tc>
          <w:tcPr>
            <w:tcW w:w="2789" w:type="dxa"/>
          </w:tcPr>
          <w:p w14:paraId="04F540FA" w14:textId="2674DDAD" w:rsidR="004B1BFB" w:rsidRDefault="004B1BFB" w:rsidP="004B1BFB">
            <w:r>
              <w:t>Research group</w:t>
            </w:r>
          </w:p>
        </w:tc>
        <w:tc>
          <w:tcPr>
            <w:tcW w:w="2789" w:type="dxa"/>
          </w:tcPr>
          <w:p w14:paraId="4FCA6008" w14:textId="401A383A" w:rsidR="004B1BFB" w:rsidRDefault="004B1BFB" w:rsidP="004B1BFB">
            <w:r>
              <w:t>name</w:t>
            </w:r>
          </w:p>
        </w:tc>
        <w:tc>
          <w:tcPr>
            <w:tcW w:w="8025" w:type="dxa"/>
          </w:tcPr>
          <w:p w14:paraId="21D2E900" w14:textId="45A52F98" w:rsidR="004B1BFB" w:rsidRDefault="004B1BFB" w:rsidP="004B1BFB">
            <w:r>
              <w:t>Increased the maximum length from 64 characters to 128 characters.</w:t>
            </w:r>
          </w:p>
        </w:tc>
      </w:tr>
      <w:tr w:rsidR="004B1BFB" w14:paraId="1D0CD903" w14:textId="77777777" w:rsidTr="004B1BFB">
        <w:tc>
          <w:tcPr>
            <w:tcW w:w="2789" w:type="dxa"/>
          </w:tcPr>
          <w:p w14:paraId="60B347EE" w14:textId="3074603D" w:rsidR="004B1BFB" w:rsidRDefault="004B1BFB" w:rsidP="004B1BFB">
            <w:r>
              <w:t>Outputs (REF2)</w:t>
            </w:r>
          </w:p>
        </w:tc>
        <w:tc>
          <w:tcPr>
            <w:tcW w:w="2789" w:type="dxa"/>
          </w:tcPr>
          <w:p w14:paraId="58DB591D" w14:textId="2BF2F0C2" w:rsidR="004B1BFB" w:rsidRDefault="004B1BFB" w:rsidP="004B1BFB">
            <w:proofErr w:type="spellStart"/>
            <w:r>
              <w:t>supplementaryInformation</w:t>
            </w:r>
            <w:proofErr w:type="spellEnd"/>
          </w:p>
        </w:tc>
        <w:tc>
          <w:tcPr>
            <w:tcW w:w="8025" w:type="dxa"/>
          </w:tcPr>
          <w:p w14:paraId="71F69DB3" w14:textId="116B9A55" w:rsidR="004B1BFB" w:rsidRDefault="004B1BFB" w:rsidP="004B1BFB">
            <w:r>
              <w:t xml:space="preserve">Renamed the field from </w:t>
            </w:r>
            <w:proofErr w:type="spellStart"/>
            <w:r>
              <w:t>supplementaryInformationDOI</w:t>
            </w:r>
            <w:proofErr w:type="spellEnd"/>
            <w:r>
              <w:t>.</w:t>
            </w:r>
          </w:p>
        </w:tc>
      </w:tr>
      <w:tr w:rsidR="004B1BFB" w14:paraId="169B785A" w14:textId="77777777" w:rsidTr="004B1BFB">
        <w:tc>
          <w:tcPr>
            <w:tcW w:w="2789" w:type="dxa"/>
          </w:tcPr>
          <w:p w14:paraId="736950F8" w14:textId="3EFABCCE" w:rsidR="004B1BFB" w:rsidRDefault="004B1BFB" w:rsidP="004B1BFB"/>
        </w:tc>
        <w:tc>
          <w:tcPr>
            <w:tcW w:w="2789" w:type="dxa"/>
          </w:tcPr>
          <w:p w14:paraId="2A542E02" w14:textId="663692C6" w:rsidR="004B1BFB" w:rsidRDefault="004B1BFB" w:rsidP="004B1BFB">
            <w:r>
              <w:t>doesIncludeSignificantMaterialBefore2014</w:t>
            </w:r>
          </w:p>
        </w:tc>
        <w:tc>
          <w:tcPr>
            <w:tcW w:w="8025" w:type="dxa"/>
          </w:tcPr>
          <w:p w14:paraId="7A75DC90" w14:textId="073F95C6" w:rsidR="004B1BFB" w:rsidRDefault="004B1BFB" w:rsidP="004B1BFB">
            <w:r>
              <w:t>Field added, to enable the system to work out the word count for additional information.</w:t>
            </w:r>
          </w:p>
        </w:tc>
      </w:tr>
      <w:tr w:rsidR="004B1BFB" w14:paraId="5F67455B" w14:textId="77777777" w:rsidTr="004B1BFB">
        <w:tc>
          <w:tcPr>
            <w:tcW w:w="2789" w:type="dxa"/>
          </w:tcPr>
          <w:p w14:paraId="557FA496" w14:textId="77777777" w:rsidR="004B1BFB" w:rsidRDefault="004B1BFB" w:rsidP="004B1BFB"/>
        </w:tc>
        <w:tc>
          <w:tcPr>
            <w:tcW w:w="2789" w:type="dxa"/>
          </w:tcPr>
          <w:p w14:paraId="1CD9F9A4" w14:textId="371CAF73" w:rsidR="004B1BFB" w:rsidRDefault="004B1BFB" w:rsidP="004B1BFB">
            <w:proofErr w:type="spellStart"/>
            <w:r>
              <w:t>doesIncludeResearchProcess</w:t>
            </w:r>
            <w:proofErr w:type="spellEnd"/>
          </w:p>
        </w:tc>
        <w:tc>
          <w:tcPr>
            <w:tcW w:w="8025" w:type="dxa"/>
          </w:tcPr>
          <w:p w14:paraId="714AD8AC" w14:textId="0E5480CE" w:rsidR="004B1BFB" w:rsidRDefault="004B1BFB" w:rsidP="004B1BFB">
            <w:r>
              <w:t>Field added, to enable the system to work out the word count for additional information.</w:t>
            </w:r>
          </w:p>
        </w:tc>
      </w:tr>
      <w:tr w:rsidR="004B1BFB" w14:paraId="1CCA42C7" w14:textId="77777777" w:rsidTr="004B1BFB">
        <w:tc>
          <w:tcPr>
            <w:tcW w:w="2789" w:type="dxa"/>
          </w:tcPr>
          <w:p w14:paraId="042840CB" w14:textId="77777777" w:rsidR="004B1BFB" w:rsidRDefault="004B1BFB" w:rsidP="004B1BFB"/>
        </w:tc>
        <w:tc>
          <w:tcPr>
            <w:tcW w:w="2789" w:type="dxa"/>
          </w:tcPr>
          <w:p w14:paraId="174A4DFE" w14:textId="6B0C8744" w:rsidR="004B1BFB" w:rsidRDefault="004B1BFB" w:rsidP="004B1BFB">
            <w:proofErr w:type="spellStart"/>
            <w:r>
              <w:t>doesIncludeFactualInformationAboutSignificance</w:t>
            </w:r>
            <w:proofErr w:type="spellEnd"/>
          </w:p>
        </w:tc>
        <w:tc>
          <w:tcPr>
            <w:tcW w:w="8025" w:type="dxa"/>
          </w:tcPr>
          <w:p w14:paraId="189EBD20" w14:textId="5ADE13F5" w:rsidR="004B1BFB" w:rsidRDefault="004B1BFB" w:rsidP="004B1BFB">
            <w:r>
              <w:t>Field added, to enable the system to work out the word count for additional information.</w:t>
            </w:r>
          </w:p>
        </w:tc>
      </w:tr>
      <w:tr w:rsidR="004B1BFB" w14:paraId="41273A47" w14:textId="77777777" w:rsidTr="004B1BFB">
        <w:tc>
          <w:tcPr>
            <w:tcW w:w="2789" w:type="dxa"/>
          </w:tcPr>
          <w:p w14:paraId="2CD1F421" w14:textId="77777777" w:rsidR="004B1BFB" w:rsidRDefault="004B1BFB" w:rsidP="004B1BFB"/>
        </w:tc>
        <w:tc>
          <w:tcPr>
            <w:tcW w:w="2789" w:type="dxa"/>
          </w:tcPr>
          <w:p w14:paraId="0D8F6903" w14:textId="07EA40C3" w:rsidR="004B1BFB" w:rsidRDefault="004B1BFB" w:rsidP="004B1BFB">
            <w:proofErr w:type="spellStart"/>
            <w:r>
              <w:t>openAccessStatus</w:t>
            </w:r>
            <w:proofErr w:type="spellEnd"/>
          </w:p>
        </w:tc>
        <w:tc>
          <w:tcPr>
            <w:tcW w:w="8025" w:type="dxa"/>
          </w:tcPr>
          <w:p w14:paraId="51BC5575" w14:textId="228DCABA" w:rsidR="004B1BFB" w:rsidRDefault="004B1BFB" w:rsidP="004B1BFB">
            <w:r>
              <w:t xml:space="preserve">The </w:t>
            </w:r>
            <w:proofErr w:type="spellStart"/>
            <w:r>
              <w:t>OtherFurtherException</w:t>
            </w:r>
            <w:proofErr w:type="spellEnd"/>
            <w:r>
              <w:t xml:space="preserve"> status has been renamed </w:t>
            </w:r>
            <w:proofErr w:type="spellStart"/>
            <w:r>
              <w:t>OtherException</w:t>
            </w:r>
            <w:proofErr w:type="spellEnd"/>
            <w:r>
              <w:t xml:space="preserve"> and the ExceptionWith3MonthsOfPublication has been renamed ExceptionWithin3MonthsOfPublication.</w:t>
            </w:r>
          </w:p>
        </w:tc>
      </w:tr>
      <w:tr w:rsidR="004B1BFB" w14:paraId="3E9F134D" w14:textId="77777777" w:rsidTr="004B1BFB">
        <w:tc>
          <w:tcPr>
            <w:tcW w:w="2789" w:type="dxa"/>
          </w:tcPr>
          <w:p w14:paraId="3E83FAC1" w14:textId="77777777" w:rsidR="004B1BFB" w:rsidRDefault="004B1BFB" w:rsidP="004B1BFB"/>
        </w:tc>
        <w:tc>
          <w:tcPr>
            <w:tcW w:w="2789" w:type="dxa"/>
          </w:tcPr>
          <w:p w14:paraId="6837837F" w14:textId="5930C483" w:rsidR="004B1BFB" w:rsidRDefault="00D44897" w:rsidP="004B1BFB">
            <w:r>
              <w:t>outputAllocation1</w:t>
            </w:r>
          </w:p>
        </w:tc>
        <w:tc>
          <w:tcPr>
            <w:tcW w:w="8025" w:type="dxa"/>
          </w:tcPr>
          <w:p w14:paraId="34BC809F" w14:textId="382ED586" w:rsidR="004B1BFB" w:rsidRDefault="00D44897" w:rsidP="004B1BFB">
            <w:r>
              <w:t xml:space="preserve">Renamed the field from </w:t>
            </w:r>
            <w:proofErr w:type="spellStart"/>
            <w:r>
              <w:t>outputAllocation</w:t>
            </w:r>
            <w:proofErr w:type="spellEnd"/>
          </w:p>
        </w:tc>
      </w:tr>
      <w:tr w:rsidR="00D44897" w14:paraId="3FA11A42" w14:textId="77777777" w:rsidTr="004B1BFB">
        <w:tc>
          <w:tcPr>
            <w:tcW w:w="2789" w:type="dxa"/>
          </w:tcPr>
          <w:p w14:paraId="4A8A4A99" w14:textId="77777777" w:rsidR="00D44897" w:rsidRDefault="00D44897" w:rsidP="004B1BFB"/>
        </w:tc>
        <w:tc>
          <w:tcPr>
            <w:tcW w:w="2789" w:type="dxa"/>
          </w:tcPr>
          <w:p w14:paraId="365CB8C8" w14:textId="0B818A9A" w:rsidR="00D44897" w:rsidRDefault="00D44897" w:rsidP="004B1BFB">
            <w:r>
              <w:t>outputAllocation2</w:t>
            </w:r>
          </w:p>
        </w:tc>
        <w:tc>
          <w:tcPr>
            <w:tcW w:w="8025" w:type="dxa"/>
          </w:tcPr>
          <w:p w14:paraId="1E29AB66" w14:textId="7EEED2B4" w:rsidR="00D44897" w:rsidRDefault="00D44897" w:rsidP="004B1BFB">
            <w:r>
              <w:t>Field added.</w:t>
            </w:r>
          </w:p>
        </w:tc>
      </w:tr>
      <w:tr w:rsidR="00D44897" w14:paraId="7C0ACA17" w14:textId="77777777" w:rsidTr="004B1BFB">
        <w:tc>
          <w:tcPr>
            <w:tcW w:w="2789" w:type="dxa"/>
          </w:tcPr>
          <w:p w14:paraId="48B7AA37" w14:textId="1B440467" w:rsidR="00D44897" w:rsidRDefault="00D44897" w:rsidP="004B1BFB">
            <w:r>
              <w:t>Staff/Output links (REF2)</w:t>
            </w:r>
          </w:p>
        </w:tc>
        <w:tc>
          <w:tcPr>
            <w:tcW w:w="2789" w:type="dxa"/>
          </w:tcPr>
          <w:p w14:paraId="4909E7FB" w14:textId="2F75B55E" w:rsidR="00D44897" w:rsidRDefault="00D44897" w:rsidP="004B1BFB">
            <w:proofErr w:type="spellStart"/>
            <w:r>
              <w:t>isAdditionalAttributedStaffMember</w:t>
            </w:r>
            <w:proofErr w:type="spellEnd"/>
          </w:p>
        </w:tc>
        <w:tc>
          <w:tcPr>
            <w:tcW w:w="8025" w:type="dxa"/>
          </w:tcPr>
          <w:p w14:paraId="1C156685" w14:textId="0B49B814" w:rsidR="00D44897" w:rsidRDefault="00D44897" w:rsidP="004B1BFB">
            <w:r>
              <w:t>Field added, to</w:t>
            </w:r>
            <w:r w:rsidR="00742253" w:rsidRPr="00742253">
              <w:rPr>
                <w:rFonts w:cstheme="minorHAnsi"/>
              </w:rPr>
              <w:t xml:space="preserve"> record whether this staff member is an additional attributed staff member for a double weighted output or an output submitted to main panel D.</w:t>
            </w:r>
          </w:p>
        </w:tc>
      </w:tr>
      <w:tr w:rsidR="00D44897" w14:paraId="59E1A82C" w14:textId="77777777" w:rsidTr="004B1BFB">
        <w:tc>
          <w:tcPr>
            <w:tcW w:w="2789" w:type="dxa"/>
          </w:tcPr>
          <w:p w14:paraId="165F0AD2" w14:textId="5070EB36" w:rsidR="00D44897" w:rsidRDefault="00D44897" w:rsidP="004B1BFB">
            <w:r>
              <w:t>Impact case studies (REF3)</w:t>
            </w:r>
          </w:p>
        </w:tc>
        <w:tc>
          <w:tcPr>
            <w:tcW w:w="2789" w:type="dxa"/>
          </w:tcPr>
          <w:p w14:paraId="572ED5B5" w14:textId="4E581723" w:rsidR="00D44897" w:rsidRDefault="00D44897" w:rsidP="004B1BFB">
            <w:proofErr w:type="spellStart"/>
            <w:r>
              <w:t>redactedCaseStudyPdf</w:t>
            </w:r>
            <w:proofErr w:type="spellEnd"/>
          </w:p>
        </w:tc>
        <w:tc>
          <w:tcPr>
            <w:tcW w:w="8025" w:type="dxa"/>
          </w:tcPr>
          <w:p w14:paraId="3AC95C2B" w14:textId="0461C4B5" w:rsidR="00D44897" w:rsidRDefault="00D44897" w:rsidP="004B1BFB">
            <w:r>
              <w:t>Field added.</w:t>
            </w:r>
          </w:p>
        </w:tc>
      </w:tr>
      <w:tr w:rsidR="00D44897" w14:paraId="15F9D03A" w14:textId="77777777" w:rsidTr="004B1BFB">
        <w:tc>
          <w:tcPr>
            <w:tcW w:w="2789" w:type="dxa"/>
          </w:tcPr>
          <w:p w14:paraId="323FE5FC" w14:textId="77777777" w:rsidR="00D44897" w:rsidRDefault="00D44897" w:rsidP="004B1BFB"/>
        </w:tc>
        <w:tc>
          <w:tcPr>
            <w:tcW w:w="2789" w:type="dxa"/>
          </w:tcPr>
          <w:p w14:paraId="5866C2FF" w14:textId="27E30DA6" w:rsidR="00D44897" w:rsidRDefault="00D44897" w:rsidP="004B1BFB">
            <w:proofErr w:type="spellStart"/>
            <w:r>
              <w:t>corroboratingEvidence</w:t>
            </w:r>
            <w:proofErr w:type="spellEnd"/>
          </w:p>
        </w:tc>
        <w:tc>
          <w:tcPr>
            <w:tcW w:w="8025" w:type="dxa"/>
          </w:tcPr>
          <w:p w14:paraId="7953914B" w14:textId="72381990" w:rsidR="00D44897" w:rsidRDefault="00D44897" w:rsidP="004B1BFB">
            <w:r>
              <w:t>Field added.</w:t>
            </w:r>
          </w:p>
        </w:tc>
      </w:tr>
      <w:tr w:rsidR="00D44897" w14:paraId="69F859E2" w14:textId="77777777" w:rsidTr="004B1BFB">
        <w:tc>
          <w:tcPr>
            <w:tcW w:w="2789" w:type="dxa"/>
          </w:tcPr>
          <w:p w14:paraId="77B0EB78" w14:textId="205177B0" w:rsidR="00D44897" w:rsidRDefault="00D44897" w:rsidP="004B1BFB">
            <w:r>
              <w:t>Impact case studies grants (REF3)</w:t>
            </w:r>
          </w:p>
        </w:tc>
        <w:tc>
          <w:tcPr>
            <w:tcW w:w="2789" w:type="dxa"/>
          </w:tcPr>
          <w:p w14:paraId="59465E3E" w14:textId="13E09F73" w:rsidR="00D44897" w:rsidRDefault="00D44897" w:rsidP="004B1BFB"/>
        </w:tc>
        <w:tc>
          <w:tcPr>
            <w:tcW w:w="8025" w:type="dxa"/>
          </w:tcPr>
          <w:p w14:paraId="7B9A4FE7" w14:textId="20FA1D94" w:rsidR="00D44897" w:rsidRDefault="00D44897" w:rsidP="004B1BFB">
            <w:r>
              <w:t>This section of the import file has been reworked completely due to a better understanding of the requirements.</w:t>
            </w:r>
            <w:r w:rsidR="008732E5">
              <w:t xml:space="preserve">  NOTE: Old versions of th</w:t>
            </w:r>
            <w:r w:rsidR="00D365B1">
              <w:t xml:space="preserve">is </w:t>
            </w:r>
            <w:r w:rsidR="008732E5">
              <w:t>section are not supported by the import engine.</w:t>
            </w:r>
          </w:p>
        </w:tc>
      </w:tr>
      <w:tr w:rsidR="00D44897" w14:paraId="74A798A4" w14:textId="77777777" w:rsidTr="004B1BFB">
        <w:tc>
          <w:tcPr>
            <w:tcW w:w="2789" w:type="dxa"/>
          </w:tcPr>
          <w:p w14:paraId="06D80157" w14:textId="542A34F9" w:rsidR="00D44897" w:rsidRDefault="00D44897" w:rsidP="004B1BFB">
            <w:r>
              <w:t>Impact case studies contacts (REF3)</w:t>
            </w:r>
          </w:p>
        </w:tc>
        <w:tc>
          <w:tcPr>
            <w:tcW w:w="2789" w:type="dxa"/>
          </w:tcPr>
          <w:p w14:paraId="27B81CA1" w14:textId="4C7314B4" w:rsidR="00D44897" w:rsidRDefault="00D44897" w:rsidP="004B1BFB">
            <w:proofErr w:type="spellStart"/>
            <w:r>
              <w:t>contactType</w:t>
            </w:r>
            <w:proofErr w:type="spellEnd"/>
            <w:r>
              <w:t xml:space="preserve">, addressLine1, addressLine2, addressLine3, addressLine4, addressLine5, postcode, country, </w:t>
            </w:r>
            <w:proofErr w:type="spellStart"/>
            <w:r>
              <w:t>corroborateText</w:t>
            </w:r>
            <w:proofErr w:type="spellEnd"/>
          </w:p>
        </w:tc>
        <w:tc>
          <w:tcPr>
            <w:tcW w:w="8025" w:type="dxa"/>
          </w:tcPr>
          <w:p w14:paraId="5D2F24E7" w14:textId="0C6ABD3D" w:rsidR="00D44897" w:rsidRDefault="00D44897" w:rsidP="004B1BFB">
            <w:r>
              <w:t>These fields have been removed as they are no longer required.</w:t>
            </w:r>
          </w:p>
        </w:tc>
      </w:tr>
      <w:tr w:rsidR="00D44897" w14:paraId="4BD8045B" w14:textId="77777777" w:rsidTr="004B1BFB">
        <w:tc>
          <w:tcPr>
            <w:tcW w:w="2789" w:type="dxa"/>
          </w:tcPr>
          <w:p w14:paraId="2D47B596" w14:textId="0622AEBF" w:rsidR="00D44897" w:rsidRDefault="00D44897" w:rsidP="004B1BFB">
            <w:r>
              <w:lastRenderedPageBreak/>
              <w:t>Requests to remove the minimum of one (REF6a)</w:t>
            </w:r>
          </w:p>
        </w:tc>
        <w:tc>
          <w:tcPr>
            <w:tcW w:w="2789" w:type="dxa"/>
          </w:tcPr>
          <w:p w14:paraId="330E05BF" w14:textId="5F43F49C" w:rsidR="00D44897" w:rsidRDefault="00D44897" w:rsidP="004B1BFB">
            <w:r>
              <w:t>circumstances</w:t>
            </w:r>
          </w:p>
        </w:tc>
        <w:tc>
          <w:tcPr>
            <w:tcW w:w="8025" w:type="dxa"/>
          </w:tcPr>
          <w:p w14:paraId="3BFF4A73" w14:textId="0090CF05" w:rsidR="00D44897" w:rsidRDefault="00D44897" w:rsidP="004B1BFB">
            <w:r>
              <w:t xml:space="preserve">Renamed the </w:t>
            </w:r>
            <w:proofErr w:type="spellStart"/>
            <w:r>
              <w:t>RequiresJudgement</w:t>
            </w:r>
            <w:proofErr w:type="spellEnd"/>
            <w:r>
              <w:t xml:space="preserve"> circumstance to </w:t>
            </w:r>
            <w:proofErr w:type="spellStart"/>
            <w:r>
              <w:t>RequiringJudgement</w:t>
            </w:r>
            <w:proofErr w:type="spellEnd"/>
            <w:r>
              <w:t>.</w:t>
            </w:r>
          </w:p>
        </w:tc>
      </w:tr>
      <w:tr w:rsidR="00D44897" w14:paraId="01829DBD" w14:textId="77777777" w:rsidTr="004B1BFB">
        <w:tc>
          <w:tcPr>
            <w:tcW w:w="2789" w:type="dxa"/>
          </w:tcPr>
          <w:p w14:paraId="6D0C0561" w14:textId="77777777" w:rsidR="00D44897" w:rsidRDefault="00D44897" w:rsidP="004B1BFB"/>
        </w:tc>
        <w:tc>
          <w:tcPr>
            <w:tcW w:w="2789" w:type="dxa"/>
          </w:tcPr>
          <w:p w14:paraId="01373B6D" w14:textId="5B438C45" w:rsidR="00D44897" w:rsidRDefault="00D44897" w:rsidP="004B1BFB">
            <w:proofErr w:type="spellStart"/>
            <w:r>
              <w:t>supportingInformation</w:t>
            </w:r>
            <w:proofErr w:type="spellEnd"/>
          </w:p>
        </w:tc>
        <w:tc>
          <w:tcPr>
            <w:tcW w:w="8025" w:type="dxa"/>
          </w:tcPr>
          <w:p w14:paraId="3EEF6857" w14:textId="3DE3E985" w:rsidR="00D44897" w:rsidRDefault="00D44897" w:rsidP="004B1BFB">
            <w:r>
              <w:t xml:space="preserve">Renamed the field from </w:t>
            </w:r>
            <w:proofErr w:type="spellStart"/>
            <w:r>
              <w:t>supportingStatement</w:t>
            </w:r>
            <w:proofErr w:type="spellEnd"/>
          </w:p>
        </w:tc>
      </w:tr>
      <w:tr w:rsidR="00D44897" w14:paraId="2B058060" w14:textId="77777777" w:rsidTr="004B1BFB">
        <w:tc>
          <w:tcPr>
            <w:tcW w:w="2789" w:type="dxa"/>
          </w:tcPr>
          <w:p w14:paraId="78086179" w14:textId="2B9D3261" w:rsidR="00D44897" w:rsidRDefault="00D44897" w:rsidP="004B1BFB">
            <w:r>
              <w:t>Output reduction requests (REF6b)</w:t>
            </w:r>
          </w:p>
        </w:tc>
        <w:tc>
          <w:tcPr>
            <w:tcW w:w="2789" w:type="dxa"/>
          </w:tcPr>
          <w:p w14:paraId="7490442F" w14:textId="77777777" w:rsidR="00D44897" w:rsidRDefault="00D44897" w:rsidP="004B1BFB"/>
        </w:tc>
        <w:tc>
          <w:tcPr>
            <w:tcW w:w="8025" w:type="dxa"/>
          </w:tcPr>
          <w:p w14:paraId="5D94A832" w14:textId="35B05259" w:rsidR="00D44897" w:rsidRDefault="00D44897" w:rsidP="004B1BFB">
            <w:r>
              <w:t xml:space="preserve">Section renamed from </w:t>
            </w:r>
            <w:proofErr w:type="spellStart"/>
            <w:r>
              <w:t>unitCircumstancesStaffList</w:t>
            </w:r>
            <w:proofErr w:type="spellEnd"/>
          </w:p>
        </w:tc>
      </w:tr>
      <w:tr w:rsidR="00D44897" w14:paraId="220B6162" w14:textId="77777777" w:rsidTr="004B1BFB">
        <w:tc>
          <w:tcPr>
            <w:tcW w:w="2789" w:type="dxa"/>
          </w:tcPr>
          <w:p w14:paraId="59B092AE" w14:textId="77777777" w:rsidR="00D44897" w:rsidRDefault="00D44897" w:rsidP="004B1BFB"/>
        </w:tc>
        <w:tc>
          <w:tcPr>
            <w:tcW w:w="2789" w:type="dxa"/>
          </w:tcPr>
          <w:p w14:paraId="65F7FF11" w14:textId="186503C7" w:rsidR="00D44897" w:rsidRDefault="00D44897" w:rsidP="004B1BFB">
            <w:proofErr w:type="spellStart"/>
            <w:r>
              <w:t>typeOfCircumstance</w:t>
            </w:r>
            <w:proofErr w:type="spellEnd"/>
          </w:p>
        </w:tc>
        <w:tc>
          <w:tcPr>
            <w:tcW w:w="8025" w:type="dxa"/>
          </w:tcPr>
          <w:p w14:paraId="7601118E" w14:textId="1F80F775" w:rsidR="00D44897" w:rsidRDefault="00D44897" w:rsidP="004B1BFB">
            <w:r>
              <w:t xml:space="preserve">Renamed the </w:t>
            </w:r>
            <w:proofErr w:type="spellStart"/>
            <w:r>
              <w:t>RequiresJudgment</w:t>
            </w:r>
            <w:proofErr w:type="spellEnd"/>
            <w:r>
              <w:t xml:space="preserve"> circumstance to </w:t>
            </w:r>
            <w:proofErr w:type="spellStart"/>
            <w:r>
              <w:t>RequiringJudgement</w:t>
            </w:r>
            <w:proofErr w:type="spellEnd"/>
            <w:r>
              <w:t>.</w:t>
            </w:r>
          </w:p>
        </w:tc>
      </w:tr>
      <w:tr w:rsidR="00D44897" w14:paraId="7BC49E7A" w14:textId="77777777" w:rsidTr="004B1BFB">
        <w:tc>
          <w:tcPr>
            <w:tcW w:w="2789" w:type="dxa"/>
          </w:tcPr>
          <w:p w14:paraId="5113D0A4" w14:textId="1A601C1F" w:rsidR="00D44897" w:rsidRDefault="00D44897" w:rsidP="004B1BFB"/>
        </w:tc>
        <w:tc>
          <w:tcPr>
            <w:tcW w:w="2789" w:type="dxa"/>
          </w:tcPr>
          <w:p w14:paraId="0037FF12" w14:textId="7A0BBF18" w:rsidR="00D44897" w:rsidRDefault="00D44897" w:rsidP="004B1BFB">
            <w:proofErr w:type="spellStart"/>
            <w:r>
              <w:t>supportingInformation</w:t>
            </w:r>
            <w:proofErr w:type="spellEnd"/>
          </w:p>
        </w:tc>
        <w:tc>
          <w:tcPr>
            <w:tcW w:w="8025" w:type="dxa"/>
          </w:tcPr>
          <w:p w14:paraId="7F4100B2" w14:textId="0F1D0BA2" w:rsidR="00D44897" w:rsidRDefault="00D44897" w:rsidP="004B1BFB">
            <w:r>
              <w:t xml:space="preserve">Renamed the field from </w:t>
            </w:r>
            <w:proofErr w:type="spellStart"/>
            <w:r>
              <w:t>supportingStatement</w:t>
            </w:r>
            <w:proofErr w:type="spellEnd"/>
            <w:r>
              <w:t>.</w:t>
            </w:r>
          </w:p>
        </w:tc>
      </w:tr>
      <w:tr w:rsidR="00D44897" w14:paraId="0815199C" w14:textId="77777777" w:rsidTr="004B1BFB">
        <w:tc>
          <w:tcPr>
            <w:tcW w:w="2789" w:type="dxa"/>
          </w:tcPr>
          <w:p w14:paraId="6EEE7B16" w14:textId="3947A182" w:rsidR="00D44897" w:rsidRDefault="00D44897" w:rsidP="004B1BFB">
            <w:r>
              <w:t>Unit rationale statement (REF6b)</w:t>
            </w:r>
          </w:p>
        </w:tc>
        <w:tc>
          <w:tcPr>
            <w:tcW w:w="2789" w:type="dxa"/>
          </w:tcPr>
          <w:p w14:paraId="4DF4F952" w14:textId="317DE3BA" w:rsidR="00D44897" w:rsidRDefault="00376116" w:rsidP="004B1BFB">
            <w:proofErr w:type="spellStart"/>
            <w:r>
              <w:t>unitRationaleStatement</w:t>
            </w:r>
            <w:proofErr w:type="spellEnd"/>
          </w:p>
        </w:tc>
        <w:tc>
          <w:tcPr>
            <w:tcW w:w="8025" w:type="dxa"/>
          </w:tcPr>
          <w:p w14:paraId="4A0DA238" w14:textId="384A8F24" w:rsidR="00D44897" w:rsidRDefault="00D44897" w:rsidP="004B1BFB">
            <w:r>
              <w:t xml:space="preserve">Renamed the field from </w:t>
            </w:r>
            <w:proofErr w:type="spellStart"/>
            <w:r w:rsidR="00376116">
              <w:t>supportingStatement</w:t>
            </w:r>
            <w:proofErr w:type="spellEnd"/>
            <w:r w:rsidR="00376116">
              <w:t>.</w:t>
            </w:r>
          </w:p>
        </w:tc>
      </w:tr>
    </w:tbl>
    <w:p w14:paraId="2E57B9BA" w14:textId="77777777" w:rsidR="004B1BFB" w:rsidRDefault="004B1BFB" w:rsidP="004B1BFB"/>
    <w:p w14:paraId="61EF57AE" w14:textId="77777777" w:rsidR="00473CA5" w:rsidRPr="00FA5E5F" w:rsidRDefault="00473CA5" w:rsidP="00FA5E5F">
      <w:pPr>
        <w:spacing w:after="0" w:line="300" w:lineRule="atLeast"/>
        <w:rPr>
          <w:rFonts w:ascii="Arial" w:hAnsi="Arial" w:cs="Arial"/>
          <w:sz w:val="21"/>
          <w:szCs w:val="21"/>
        </w:rPr>
      </w:pPr>
    </w:p>
    <w:sectPr w:rsidR="00473CA5" w:rsidRPr="00FA5E5F" w:rsidSect="00B9336B">
      <w:footnotePr>
        <w:numRestart w:val="eachPage"/>
      </w:footnotePr>
      <w:endnotePr>
        <w:numFmt w:val="decimal"/>
      </w:end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7E2D7" w14:textId="77777777" w:rsidR="00F75022" w:rsidRDefault="00F75022" w:rsidP="001139D5">
      <w:pPr>
        <w:spacing w:after="0" w:line="240" w:lineRule="auto"/>
      </w:pPr>
      <w:r>
        <w:separator/>
      </w:r>
    </w:p>
  </w:endnote>
  <w:endnote w:type="continuationSeparator" w:id="0">
    <w:p w14:paraId="4533227B" w14:textId="77777777" w:rsidR="00F75022" w:rsidRDefault="00F75022" w:rsidP="001139D5">
      <w:pPr>
        <w:spacing w:after="0" w:line="240" w:lineRule="auto"/>
      </w:pPr>
      <w:r>
        <w:continuationSeparator/>
      </w:r>
    </w:p>
  </w:endnote>
  <w:endnote w:id="1">
    <w:p w14:paraId="56615DF7" w14:textId="75B11182" w:rsidR="00D44897" w:rsidRDefault="00D44897">
      <w:pPr>
        <w:pStyle w:val="EndnoteText"/>
      </w:pPr>
      <w:r>
        <w:rPr>
          <w:rStyle w:val="EndnoteReference"/>
        </w:rPr>
        <w:endnoteRef/>
      </w:r>
      <w:r>
        <w:t xml:space="preserve"> </w:t>
      </w:r>
      <w:r w:rsidRPr="00947675">
        <w:t>In hierarchical file formats these items can just be repeated in the file, for other formats</w:t>
      </w:r>
      <w:r>
        <w:t xml:space="preserve"> a semi-colon delimited list should be provided in the single field</w:t>
      </w:r>
      <w:r w:rsidRPr="00947675">
        <w:t>.</w:t>
      </w:r>
    </w:p>
    <w:p w14:paraId="24F99E77" w14:textId="77777777" w:rsidR="00D44897" w:rsidDel="002F3312" w:rsidRDefault="00D44897" w:rsidP="00CA3780">
      <w:pPr>
        <w:pStyle w:val="EndnoteText"/>
        <w:rPr>
          <w:del w:id="1" w:author="Gareth Edwards" w:date="2019-02-19T12:46:00Z"/>
        </w:rPr>
      </w:pPr>
    </w:p>
  </w:endnote>
  <w:endnote w:id="2">
    <w:p w14:paraId="2DEEA555" w14:textId="301E1D9E" w:rsidR="00D44897" w:rsidRDefault="00D44897">
      <w:pPr>
        <w:pStyle w:val="EndnoteText"/>
      </w:pPr>
      <w:r>
        <w:rPr>
          <w:rStyle w:val="EndnoteReference"/>
        </w:rPr>
        <w:endnoteRef/>
      </w:r>
      <w:r>
        <w:t xml:space="preserve"> </w:t>
      </w:r>
      <w:r w:rsidRPr="00947675">
        <w:t>Fields of type binary will only be supported in some of the file formats.  Text based file formats (XML and JSON) for example will require the binary data to be BASE64 encoded.</w:t>
      </w:r>
    </w:p>
    <w:p w14:paraId="0E62FAF6" w14:textId="06426A90" w:rsidR="00D44897" w:rsidRDefault="00D44897">
      <w:pPr>
        <w:pStyle w:val="EndnoteText"/>
      </w:pPr>
    </w:p>
    <w:p w14:paraId="3CFEDCD2" w14:textId="2402900D" w:rsidR="00D44897" w:rsidRDefault="00D44897">
      <w:pPr>
        <w:pStyle w:val="EndnoteText"/>
      </w:pPr>
    </w:p>
    <w:p w14:paraId="115D0257" w14:textId="77777777" w:rsidR="00D44897" w:rsidRDefault="00D4489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B762" w14:textId="77777777" w:rsidR="00F75022" w:rsidRDefault="00F75022" w:rsidP="001139D5">
      <w:pPr>
        <w:spacing w:after="0" w:line="240" w:lineRule="auto"/>
      </w:pPr>
      <w:r>
        <w:separator/>
      </w:r>
    </w:p>
  </w:footnote>
  <w:footnote w:type="continuationSeparator" w:id="0">
    <w:p w14:paraId="7B43DA98" w14:textId="77777777" w:rsidR="00F75022" w:rsidRDefault="00F75022" w:rsidP="00113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F357B"/>
    <w:multiLevelType w:val="hybridMultilevel"/>
    <w:tmpl w:val="A8CAD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D526EF"/>
    <w:multiLevelType w:val="hybridMultilevel"/>
    <w:tmpl w:val="25B4F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eth Edwards">
    <w15:presenceInfo w15:providerId="AD" w15:userId="S-1-5-21-2029537294-294921379-188441444-18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46"/>
    <w:rsid w:val="00003602"/>
    <w:rsid w:val="0001372C"/>
    <w:rsid w:val="0001565E"/>
    <w:rsid w:val="00030B39"/>
    <w:rsid w:val="0005034A"/>
    <w:rsid w:val="00075E38"/>
    <w:rsid w:val="000777AB"/>
    <w:rsid w:val="00077ED5"/>
    <w:rsid w:val="00087351"/>
    <w:rsid w:val="00092A43"/>
    <w:rsid w:val="000B454F"/>
    <w:rsid w:val="000C33BC"/>
    <w:rsid w:val="000C7327"/>
    <w:rsid w:val="000C7C8D"/>
    <w:rsid w:val="000D486A"/>
    <w:rsid w:val="000E4A87"/>
    <w:rsid w:val="000E6E6A"/>
    <w:rsid w:val="000F1EAC"/>
    <w:rsid w:val="000F4FF4"/>
    <w:rsid w:val="0010089E"/>
    <w:rsid w:val="001124A2"/>
    <w:rsid w:val="001139D5"/>
    <w:rsid w:val="00141E68"/>
    <w:rsid w:val="00146F8D"/>
    <w:rsid w:val="00195BAE"/>
    <w:rsid w:val="001C61C8"/>
    <w:rsid w:val="001E5635"/>
    <w:rsid w:val="00204AF8"/>
    <w:rsid w:val="002325D4"/>
    <w:rsid w:val="00240929"/>
    <w:rsid w:val="00264ACE"/>
    <w:rsid w:val="002764F7"/>
    <w:rsid w:val="00276F1A"/>
    <w:rsid w:val="002925F0"/>
    <w:rsid w:val="0029629F"/>
    <w:rsid w:val="002A2F6D"/>
    <w:rsid w:val="002A749F"/>
    <w:rsid w:val="002E03F1"/>
    <w:rsid w:val="002E0D26"/>
    <w:rsid w:val="002F3312"/>
    <w:rsid w:val="0030425F"/>
    <w:rsid w:val="00374801"/>
    <w:rsid w:val="00375F13"/>
    <w:rsid w:val="00376116"/>
    <w:rsid w:val="00382F35"/>
    <w:rsid w:val="00387C2E"/>
    <w:rsid w:val="0039328A"/>
    <w:rsid w:val="00397BF3"/>
    <w:rsid w:val="003B34EE"/>
    <w:rsid w:val="003C0264"/>
    <w:rsid w:val="003C2180"/>
    <w:rsid w:val="0040054E"/>
    <w:rsid w:val="0042693A"/>
    <w:rsid w:val="00473CA5"/>
    <w:rsid w:val="00493C9D"/>
    <w:rsid w:val="00496375"/>
    <w:rsid w:val="00496665"/>
    <w:rsid w:val="004A74B3"/>
    <w:rsid w:val="004B1BFB"/>
    <w:rsid w:val="004B4C55"/>
    <w:rsid w:val="004C4C65"/>
    <w:rsid w:val="004C5F16"/>
    <w:rsid w:val="004C6759"/>
    <w:rsid w:val="004D2269"/>
    <w:rsid w:val="004D4D55"/>
    <w:rsid w:val="004D66DD"/>
    <w:rsid w:val="004F39A2"/>
    <w:rsid w:val="00527513"/>
    <w:rsid w:val="00534D16"/>
    <w:rsid w:val="005402EF"/>
    <w:rsid w:val="00541871"/>
    <w:rsid w:val="00545B9F"/>
    <w:rsid w:val="005530B4"/>
    <w:rsid w:val="00560632"/>
    <w:rsid w:val="00572DC7"/>
    <w:rsid w:val="00581F29"/>
    <w:rsid w:val="005C6E82"/>
    <w:rsid w:val="005E4D60"/>
    <w:rsid w:val="005F46C2"/>
    <w:rsid w:val="005F7503"/>
    <w:rsid w:val="00634566"/>
    <w:rsid w:val="00634743"/>
    <w:rsid w:val="00652C2D"/>
    <w:rsid w:val="00656A88"/>
    <w:rsid w:val="006A4C44"/>
    <w:rsid w:val="006B7A40"/>
    <w:rsid w:val="006C7AA6"/>
    <w:rsid w:val="006D6E5B"/>
    <w:rsid w:val="006E2611"/>
    <w:rsid w:val="006F3D4C"/>
    <w:rsid w:val="00716ADF"/>
    <w:rsid w:val="007267A8"/>
    <w:rsid w:val="00742253"/>
    <w:rsid w:val="00764D8E"/>
    <w:rsid w:val="0077057B"/>
    <w:rsid w:val="007716AB"/>
    <w:rsid w:val="00794A69"/>
    <w:rsid w:val="007B4F7A"/>
    <w:rsid w:val="007B7A43"/>
    <w:rsid w:val="007D60E4"/>
    <w:rsid w:val="007D6FA8"/>
    <w:rsid w:val="007D72F8"/>
    <w:rsid w:val="00814ACD"/>
    <w:rsid w:val="008235EC"/>
    <w:rsid w:val="008259EE"/>
    <w:rsid w:val="00831DA1"/>
    <w:rsid w:val="00861017"/>
    <w:rsid w:val="008651E7"/>
    <w:rsid w:val="008732E5"/>
    <w:rsid w:val="00874973"/>
    <w:rsid w:val="00894901"/>
    <w:rsid w:val="008A49FD"/>
    <w:rsid w:val="008E0B23"/>
    <w:rsid w:val="008F68F4"/>
    <w:rsid w:val="009311FE"/>
    <w:rsid w:val="00931AA7"/>
    <w:rsid w:val="009327C9"/>
    <w:rsid w:val="0094553D"/>
    <w:rsid w:val="00947675"/>
    <w:rsid w:val="00961463"/>
    <w:rsid w:val="00971405"/>
    <w:rsid w:val="009770A3"/>
    <w:rsid w:val="00993243"/>
    <w:rsid w:val="009C7F17"/>
    <w:rsid w:val="009D1AE8"/>
    <w:rsid w:val="009E1B64"/>
    <w:rsid w:val="009E5DFF"/>
    <w:rsid w:val="009E7174"/>
    <w:rsid w:val="00A35D3D"/>
    <w:rsid w:val="00A64EA4"/>
    <w:rsid w:val="00A7231B"/>
    <w:rsid w:val="00A833D3"/>
    <w:rsid w:val="00A91FC2"/>
    <w:rsid w:val="00A97E91"/>
    <w:rsid w:val="00AE662F"/>
    <w:rsid w:val="00B021F1"/>
    <w:rsid w:val="00B32536"/>
    <w:rsid w:val="00B403CC"/>
    <w:rsid w:val="00B412A3"/>
    <w:rsid w:val="00B91202"/>
    <w:rsid w:val="00B9336B"/>
    <w:rsid w:val="00BB5CE7"/>
    <w:rsid w:val="00BC41CA"/>
    <w:rsid w:val="00C20747"/>
    <w:rsid w:val="00C270C4"/>
    <w:rsid w:val="00C3669F"/>
    <w:rsid w:val="00C45886"/>
    <w:rsid w:val="00C669DE"/>
    <w:rsid w:val="00C83D2E"/>
    <w:rsid w:val="00C874B9"/>
    <w:rsid w:val="00C90AA1"/>
    <w:rsid w:val="00CA3780"/>
    <w:rsid w:val="00CD2DF6"/>
    <w:rsid w:val="00CE5558"/>
    <w:rsid w:val="00CF1EB6"/>
    <w:rsid w:val="00D107F0"/>
    <w:rsid w:val="00D15111"/>
    <w:rsid w:val="00D242C2"/>
    <w:rsid w:val="00D365B1"/>
    <w:rsid w:val="00D44897"/>
    <w:rsid w:val="00D455C6"/>
    <w:rsid w:val="00D543DF"/>
    <w:rsid w:val="00D61F42"/>
    <w:rsid w:val="00D75760"/>
    <w:rsid w:val="00D94DBE"/>
    <w:rsid w:val="00D95916"/>
    <w:rsid w:val="00DA5D94"/>
    <w:rsid w:val="00DB577E"/>
    <w:rsid w:val="00DD73D9"/>
    <w:rsid w:val="00DE5004"/>
    <w:rsid w:val="00DF108D"/>
    <w:rsid w:val="00DF5CDA"/>
    <w:rsid w:val="00E02B6D"/>
    <w:rsid w:val="00E24CDC"/>
    <w:rsid w:val="00E52ADF"/>
    <w:rsid w:val="00E569FA"/>
    <w:rsid w:val="00E56B46"/>
    <w:rsid w:val="00E63235"/>
    <w:rsid w:val="00EB1411"/>
    <w:rsid w:val="00EB7303"/>
    <w:rsid w:val="00F1358A"/>
    <w:rsid w:val="00F14353"/>
    <w:rsid w:val="00F57476"/>
    <w:rsid w:val="00F75022"/>
    <w:rsid w:val="00F834A9"/>
    <w:rsid w:val="00FA0D47"/>
    <w:rsid w:val="00FA5E5F"/>
    <w:rsid w:val="00FB5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D4767"/>
  <w15:chartTrackingRefBased/>
  <w15:docId w15:val="{B940BE5D-0842-4384-BA35-8C54D443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3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6B4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56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B34E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669DE"/>
    <w:rPr>
      <w:color w:val="0563C1" w:themeColor="hyperlink"/>
      <w:u w:val="single"/>
    </w:rPr>
  </w:style>
  <w:style w:type="character" w:styleId="CommentReference">
    <w:name w:val="annotation reference"/>
    <w:basedOn w:val="DefaultParagraphFont"/>
    <w:uiPriority w:val="99"/>
    <w:semiHidden/>
    <w:unhideWhenUsed/>
    <w:rsid w:val="001139D5"/>
    <w:rPr>
      <w:sz w:val="16"/>
      <w:szCs w:val="16"/>
    </w:rPr>
  </w:style>
  <w:style w:type="paragraph" w:styleId="CommentText">
    <w:name w:val="annotation text"/>
    <w:basedOn w:val="Normal"/>
    <w:link w:val="CommentTextChar"/>
    <w:uiPriority w:val="99"/>
    <w:semiHidden/>
    <w:unhideWhenUsed/>
    <w:rsid w:val="001139D5"/>
    <w:pPr>
      <w:spacing w:line="240" w:lineRule="auto"/>
    </w:pPr>
    <w:rPr>
      <w:sz w:val="20"/>
      <w:szCs w:val="20"/>
    </w:rPr>
  </w:style>
  <w:style w:type="character" w:customStyle="1" w:styleId="CommentTextChar">
    <w:name w:val="Comment Text Char"/>
    <w:basedOn w:val="DefaultParagraphFont"/>
    <w:link w:val="CommentText"/>
    <w:uiPriority w:val="99"/>
    <w:semiHidden/>
    <w:rsid w:val="001139D5"/>
    <w:rPr>
      <w:sz w:val="20"/>
      <w:szCs w:val="20"/>
    </w:rPr>
  </w:style>
  <w:style w:type="paragraph" w:styleId="CommentSubject">
    <w:name w:val="annotation subject"/>
    <w:basedOn w:val="CommentText"/>
    <w:next w:val="CommentText"/>
    <w:link w:val="CommentSubjectChar"/>
    <w:uiPriority w:val="99"/>
    <w:semiHidden/>
    <w:unhideWhenUsed/>
    <w:rsid w:val="001139D5"/>
    <w:rPr>
      <w:b/>
      <w:bCs/>
    </w:rPr>
  </w:style>
  <w:style w:type="character" w:customStyle="1" w:styleId="CommentSubjectChar">
    <w:name w:val="Comment Subject Char"/>
    <w:basedOn w:val="CommentTextChar"/>
    <w:link w:val="CommentSubject"/>
    <w:uiPriority w:val="99"/>
    <w:semiHidden/>
    <w:rsid w:val="001139D5"/>
    <w:rPr>
      <w:b/>
      <w:bCs/>
      <w:sz w:val="20"/>
      <w:szCs w:val="20"/>
    </w:rPr>
  </w:style>
  <w:style w:type="paragraph" w:styleId="BalloonText">
    <w:name w:val="Balloon Text"/>
    <w:basedOn w:val="Normal"/>
    <w:link w:val="BalloonTextChar"/>
    <w:uiPriority w:val="99"/>
    <w:semiHidden/>
    <w:unhideWhenUsed/>
    <w:rsid w:val="00113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9D5"/>
    <w:rPr>
      <w:rFonts w:ascii="Segoe UI" w:hAnsi="Segoe UI" w:cs="Segoe UI"/>
      <w:sz w:val="18"/>
      <w:szCs w:val="18"/>
    </w:rPr>
  </w:style>
  <w:style w:type="paragraph" w:styleId="FootnoteText">
    <w:name w:val="footnote text"/>
    <w:basedOn w:val="Normal"/>
    <w:link w:val="FootnoteTextChar"/>
    <w:uiPriority w:val="99"/>
    <w:semiHidden/>
    <w:unhideWhenUsed/>
    <w:rsid w:val="001139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9D5"/>
    <w:rPr>
      <w:sz w:val="20"/>
      <w:szCs w:val="20"/>
    </w:rPr>
  </w:style>
  <w:style w:type="character" w:styleId="FootnoteReference">
    <w:name w:val="footnote reference"/>
    <w:basedOn w:val="DefaultParagraphFont"/>
    <w:uiPriority w:val="99"/>
    <w:unhideWhenUsed/>
    <w:rsid w:val="001139D5"/>
    <w:rPr>
      <w:vertAlign w:val="superscript"/>
    </w:rPr>
  </w:style>
  <w:style w:type="paragraph" w:styleId="EndnoteText">
    <w:name w:val="endnote text"/>
    <w:basedOn w:val="Normal"/>
    <w:link w:val="EndnoteTextChar"/>
    <w:uiPriority w:val="99"/>
    <w:semiHidden/>
    <w:unhideWhenUsed/>
    <w:rsid w:val="009476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7675"/>
    <w:rPr>
      <w:sz w:val="20"/>
      <w:szCs w:val="20"/>
    </w:rPr>
  </w:style>
  <w:style w:type="character" w:styleId="EndnoteReference">
    <w:name w:val="endnote reference"/>
    <w:basedOn w:val="DefaultParagraphFont"/>
    <w:uiPriority w:val="99"/>
    <w:unhideWhenUsed/>
    <w:rsid w:val="00947675"/>
    <w:rPr>
      <w:vertAlign w:val="superscript"/>
    </w:rPr>
  </w:style>
  <w:style w:type="character" w:customStyle="1" w:styleId="UnresolvedMention1">
    <w:name w:val="Unresolved Mention1"/>
    <w:basedOn w:val="DefaultParagraphFont"/>
    <w:uiPriority w:val="99"/>
    <w:semiHidden/>
    <w:unhideWhenUsed/>
    <w:rsid w:val="008259EE"/>
    <w:rPr>
      <w:color w:val="605E5C"/>
      <w:shd w:val="clear" w:color="auto" w:fill="E1DFDD"/>
    </w:rPr>
  </w:style>
  <w:style w:type="paragraph" w:styleId="ListParagraph">
    <w:name w:val="List Paragraph"/>
    <w:basedOn w:val="Normal"/>
    <w:uiPriority w:val="34"/>
    <w:qFormat/>
    <w:rsid w:val="00FA5E5F"/>
    <w:pPr>
      <w:ind w:left="720"/>
      <w:contextualSpacing/>
    </w:pPr>
  </w:style>
  <w:style w:type="character" w:styleId="UnresolvedMention">
    <w:name w:val="Unresolved Mention"/>
    <w:basedOn w:val="DefaultParagraphFont"/>
    <w:uiPriority w:val="99"/>
    <w:semiHidden/>
    <w:unhideWhenUsed/>
    <w:rsid w:val="00BC41CA"/>
    <w:rPr>
      <w:color w:val="605E5C"/>
      <w:shd w:val="clear" w:color="auto" w:fill="E1DFDD"/>
    </w:rPr>
  </w:style>
  <w:style w:type="character" w:customStyle="1" w:styleId="normaltextrun">
    <w:name w:val="normaltextrun"/>
    <w:basedOn w:val="DefaultParagraphFont"/>
    <w:rsid w:val="009E7174"/>
  </w:style>
  <w:style w:type="character" w:customStyle="1" w:styleId="eop">
    <w:name w:val="eop"/>
    <w:basedOn w:val="DefaultParagraphFont"/>
    <w:rsid w:val="009E7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82749">
      <w:bodyDiv w:val="1"/>
      <w:marLeft w:val="0"/>
      <w:marRight w:val="0"/>
      <w:marTop w:val="0"/>
      <w:marBottom w:val="0"/>
      <w:divBdr>
        <w:top w:val="none" w:sz="0" w:space="0" w:color="auto"/>
        <w:left w:val="none" w:sz="0" w:space="0" w:color="auto"/>
        <w:bottom w:val="none" w:sz="0" w:space="0" w:color="auto"/>
        <w:right w:val="none" w:sz="0" w:space="0" w:color="auto"/>
      </w:divBdr>
      <w:divsChild>
        <w:div w:id="1390955646">
          <w:marLeft w:val="0"/>
          <w:marRight w:val="0"/>
          <w:marTop w:val="0"/>
          <w:marBottom w:val="0"/>
          <w:divBdr>
            <w:top w:val="none" w:sz="0" w:space="0" w:color="auto"/>
            <w:left w:val="none" w:sz="0" w:space="0" w:color="auto"/>
            <w:bottom w:val="none" w:sz="0" w:space="0" w:color="auto"/>
            <w:right w:val="none" w:sz="0" w:space="0" w:color="auto"/>
          </w:divBdr>
          <w:divsChild>
            <w:div w:id="16673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835">
      <w:bodyDiv w:val="1"/>
      <w:marLeft w:val="0"/>
      <w:marRight w:val="0"/>
      <w:marTop w:val="0"/>
      <w:marBottom w:val="0"/>
      <w:divBdr>
        <w:top w:val="none" w:sz="0" w:space="0" w:color="auto"/>
        <w:left w:val="none" w:sz="0" w:space="0" w:color="auto"/>
        <w:bottom w:val="none" w:sz="0" w:space="0" w:color="auto"/>
        <w:right w:val="none" w:sz="0" w:space="0" w:color="auto"/>
      </w:divBdr>
      <w:divsChild>
        <w:div w:id="180289971">
          <w:marLeft w:val="0"/>
          <w:marRight w:val="0"/>
          <w:marTop w:val="0"/>
          <w:marBottom w:val="0"/>
          <w:divBdr>
            <w:top w:val="none" w:sz="0" w:space="0" w:color="auto"/>
            <w:left w:val="none" w:sz="0" w:space="0" w:color="auto"/>
            <w:bottom w:val="none" w:sz="0" w:space="0" w:color="auto"/>
            <w:right w:val="none" w:sz="0" w:space="0" w:color="auto"/>
          </w:divBdr>
          <w:divsChild>
            <w:div w:id="1483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cid.org/" TargetMode="External"/><Relationship Id="rId18" Type="http://schemas.openxmlformats.org/officeDocument/2006/relationships/hyperlink" Target="http://www.ref.ac.uk/guidance/additional-guidance/" TargetMode="External"/><Relationship Id="rId3" Type="http://schemas.openxmlformats.org/officeDocument/2006/relationships/customXml" Target="../customXml/item3.xml"/><Relationship Id="rId21" Type="http://schemas.openxmlformats.org/officeDocument/2006/relationships/hyperlink" Target="https://ref.ac.uk/media/1417/guidance-on-revisions-to-ref-2021-final.pdf" TargetMode="External"/><Relationship Id="rId7" Type="http://schemas.openxmlformats.org/officeDocument/2006/relationships/settings" Target="settings.xml"/><Relationship Id="rId12" Type="http://schemas.openxmlformats.org/officeDocument/2006/relationships/hyperlink" Target="https://orcid.org/" TargetMode="External"/><Relationship Id="rId17" Type="http://schemas.openxmlformats.org/officeDocument/2006/relationships/hyperlink" Target="https://ref.ac.uk/media/1417/guidance-on-revisions-to-ref-2021-final.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ef.ac.uk/media/1417/guidance-on-revisions-to-ref-2021-final.pdf" TargetMode="External"/><Relationship Id="rId20" Type="http://schemas.openxmlformats.org/officeDocument/2006/relationships/hyperlink" Target="http://www.ref.ac.uk/guidance/additional-guid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f.ac.uk"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ref.ac.uk/media/1417/guidance-on-revisions-to-ref-2021-final.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ef.ac.uk/guidance/additional-guid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ac.uk/media/1417/guidance-on-revisions-to-ref-2021-final.pdf" TargetMode="External"/><Relationship Id="rId22" Type="http://schemas.openxmlformats.org/officeDocument/2006/relationships/hyperlink" Target="https://ref.ac.uk/media/1417/guidance-on-revisions-to-ref-2021-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6E359B6F40C140845F0549C975D6EB" ma:contentTypeVersion="11" ma:contentTypeDescription="Create a new document." ma:contentTypeScope="" ma:versionID="553af86f8e64029f2d948318e46ca051">
  <xsd:schema xmlns:xsd="http://www.w3.org/2001/XMLSchema" xmlns:xs="http://www.w3.org/2001/XMLSchema" xmlns:p="http://schemas.microsoft.com/office/2006/metadata/properties" xmlns:ns3="1cda6c57-2bba-45af-aa77-e2baaaa7c057" xmlns:ns4="45ee2312-c113-4788-983b-143b2c43abcf" targetNamespace="http://schemas.microsoft.com/office/2006/metadata/properties" ma:root="true" ma:fieldsID="ebd258ffcb4d1019061ebdf3d44e799f" ns3:_="" ns4:_="">
    <xsd:import namespace="1cda6c57-2bba-45af-aa77-e2baaaa7c057"/>
    <xsd:import namespace="45ee2312-c113-4788-983b-143b2c43ab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a6c57-2bba-45af-aa77-e2baaaa7c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e2312-c113-4788-983b-143b2c43ab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54EF-822F-4455-9D0B-3A3AE6670708}">
  <ds:schemaRefs>
    <ds:schemaRef ds:uri="http://purl.org/dc/elements/1.1/"/>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45ee2312-c113-4788-983b-143b2c43abcf"/>
    <ds:schemaRef ds:uri="1cda6c57-2bba-45af-aa77-e2baaaa7c057"/>
    <ds:schemaRef ds:uri="http://www.w3.org/XML/1998/namespace"/>
  </ds:schemaRefs>
</ds:datastoreItem>
</file>

<file path=customXml/itemProps2.xml><?xml version="1.0" encoding="utf-8"?>
<ds:datastoreItem xmlns:ds="http://schemas.openxmlformats.org/officeDocument/2006/customXml" ds:itemID="{975FAD32-A83F-4418-BB01-C17F82393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a6c57-2bba-45af-aa77-e2baaaa7c057"/>
    <ds:schemaRef ds:uri="45ee2312-c113-4788-983b-143b2c43ab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74FC4A-13B2-4C7E-94CC-8423C0D14877}">
  <ds:schemaRefs>
    <ds:schemaRef ds:uri="http://schemas.microsoft.com/sharepoint/v3/contenttype/forms"/>
  </ds:schemaRefs>
</ds:datastoreItem>
</file>

<file path=customXml/itemProps4.xml><?xml version="1.0" encoding="utf-8"?>
<ds:datastoreItem xmlns:ds="http://schemas.openxmlformats.org/officeDocument/2006/customXml" ds:itemID="{13893314-A186-4045-AC0C-45F55246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 [7370]</dc:creator>
  <cp:keywords/>
  <dc:description/>
  <cp:lastModifiedBy>Chris Haynes - UKRI RE</cp:lastModifiedBy>
  <cp:revision>2</cp:revision>
  <cp:lastPrinted>2020-12-07T11:17:00Z</cp:lastPrinted>
  <dcterms:created xsi:type="dcterms:W3CDTF">2021-02-24T14:21:00Z</dcterms:created>
  <dcterms:modified xsi:type="dcterms:W3CDTF">2021-02-24T14:21:00Z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0x010100366E359B6F40C140845F0549C975D6EB</vt:lpwstr>
  </property>
</Properties>
</file>